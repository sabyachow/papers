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4F1" w:rsidRDefault="00E404F1" w:rsidP="00E404F1">
      <w:pPr>
        <w:rPr>
          <w:rFonts w:ascii="Helvetica" w:hAnsi="Helvetica"/>
          <w:b/>
          <w:color w:val="17365D" w:themeColor="text2" w:themeShade="BF"/>
          <w:sz w:val="36"/>
        </w:rPr>
      </w:pPr>
      <w:r>
        <w:rPr>
          <w:rFonts w:ascii="Helvetica" w:hAnsi="Helvetica"/>
          <w:b/>
          <w:color w:val="17365D" w:themeColor="text2" w:themeShade="BF"/>
          <w:sz w:val="36"/>
        </w:rPr>
        <w:t>Microservice Architecture for Insurers</w:t>
      </w:r>
    </w:p>
    <w:p w:rsidR="00E404F1" w:rsidRDefault="00E404F1" w:rsidP="00E404F1">
      <w:pPr>
        <w:rPr>
          <w:rFonts w:ascii="Helvetica" w:hAnsi="Helvetica"/>
          <w:color w:val="00B0F0"/>
          <w:sz w:val="32"/>
        </w:rPr>
      </w:pPr>
      <w:r>
        <w:rPr>
          <w:rFonts w:ascii="Helvetica" w:hAnsi="Helvetica"/>
          <w:color w:val="00B0F0"/>
          <w:sz w:val="32"/>
        </w:rPr>
        <w:t>Solutions</w:t>
      </w:r>
      <w:r w:rsidRPr="00E358A2">
        <w:rPr>
          <w:rFonts w:ascii="Helvetica" w:hAnsi="Helvetica"/>
          <w:color w:val="00B0F0"/>
          <w:sz w:val="32"/>
        </w:rPr>
        <w:t xml:space="preserve"> for building </w:t>
      </w:r>
      <w:r w:rsidR="00037064" w:rsidRPr="00E358A2">
        <w:rPr>
          <w:rFonts w:ascii="Helvetica" w:hAnsi="Helvetica"/>
          <w:color w:val="00B0F0"/>
          <w:sz w:val="32"/>
        </w:rPr>
        <w:t>flexible and nimble IT Architecture using microservices</w:t>
      </w:r>
    </w:p>
    <w:p w:rsidR="008F4F08" w:rsidRDefault="008F4F08">
      <w:pPr>
        <w:rPr>
          <w:rFonts w:ascii="Helvetica" w:hAnsi="Helvetica"/>
          <w:color w:val="408000"/>
          <w:sz w:val="32"/>
        </w:rPr>
      </w:pPr>
    </w:p>
    <w:p w:rsidR="00797710" w:rsidRPr="00797710" w:rsidRDefault="00ED1C44" w:rsidP="00A06AF7">
      <w:pPr>
        <w:tabs>
          <w:tab w:val="center" w:pos="4320"/>
        </w:tabs>
        <w:rPr>
          <w:rFonts w:ascii="Helvetica" w:hAnsi="Helvetica"/>
          <w:color w:val="17365D" w:themeColor="text2" w:themeShade="BF"/>
          <w:sz w:val="28"/>
        </w:rPr>
      </w:pPr>
      <w:r>
        <w:rPr>
          <w:rFonts w:ascii="Helvetica" w:hAnsi="Helvetica"/>
          <w:color w:val="17365D" w:themeColor="text2" w:themeShade="BF"/>
          <w:sz w:val="28"/>
        </w:rPr>
        <w:t>Abstract</w:t>
      </w:r>
      <w:r w:rsidR="00A06AF7">
        <w:rPr>
          <w:rFonts w:ascii="Helvetica" w:hAnsi="Helvetica"/>
          <w:color w:val="17365D" w:themeColor="text2" w:themeShade="BF"/>
          <w:sz w:val="28"/>
        </w:rPr>
        <w:tab/>
      </w:r>
    </w:p>
    <w:p w:rsidR="007B2A97" w:rsidRDefault="00ED1C44" w:rsidP="002D5B90">
      <w:pPr>
        <w:jc w:val="both"/>
        <w:rPr>
          <w:rFonts w:ascii="Helvetica" w:hAnsi="Helvetica"/>
        </w:rPr>
      </w:pPr>
      <w:r w:rsidRPr="00512797">
        <w:rPr>
          <w:rFonts w:ascii="Helvetica" w:eastAsia="Times New Roman" w:hAnsi="Helvetica" w:cs="Times New Roman"/>
          <w:color w:val="000000"/>
        </w:rPr>
        <w:t>Many insurers are going through a “digital transformation” phase and, as a result, have similar competing challenges — reacting to the ever-changing demands of the market, maintaining a customer-first focus, and ensuring the integrity and consistency of all systems</w:t>
      </w:r>
      <w:r>
        <w:rPr>
          <w:rFonts w:ascii="Helvetica" w:eastAsia="Times New Roman" w:hAnsi="Helvetica" w:cs="Times New Roman"/>
          <w:color w:val="000000"/>
        </w:rPr>
        <w:t xml:space="preserve"> </w:t>
      </w:r>
      <w:r w:rsidR="003107BB">
        <w:rPr>
          <w:rFonts w:ascii="Helvetica" w:hAnsi="Helvetica"/>
        </w:rPr>
        <w:t>which are either built across many years or are gathered as part of mergers and acquisitions over time.</w:t>
      </w:r>
    </w:p>
    <w:p w:rsidR="003107BB" w:rsidRDefault="003107BB" w:rsidP="002D5B90">
      <w:pPr>
        <w:jc w:val="both"/>
        <w:rPr>
          <w:rFonts w:ascii="Helvetica" w:hAnsi="Helvetica"/>
        </w:rPr>
      </w:pPr>
    </w:p>
    <w:p w:rsidR="00ED1C44" w:rsidRDefault="00ED1C44" w:rsidP="00ED1C44">
      <w:pPr>
        <w:jc w:val="both"/>
        <w:rPr>
          <w:rFonts w:ascii="Helvetica" w:eastAsia="Times New Roman" w:hAnsi="Helvetica" w:cs="Times New Roman"/>
          <w:szCs w:val="20"/>
        </w:rPr>
      </w:pPr>
      <w:r w:rsidRPr="00512797">
        <w:rPr>
          <w:rFonts w:ascii="Helvetica" w:hAnsi="Helvetica"/>
        </w:rPr>
        <w:t xml:space="preserve">Insurance IT systems are unique </w:t>
      </w:r>
      <w:r w:rsidR="00600280">
        <w:rPr>
          <w:rFonts w:ascii="Helvetica" w:eastAsia="Times New Roman" w:hAnsi="Helvetica" w:cs="Times New Roman"/>
          <w:szCs w:val="20"/>
        </w:rPr>
        <w:t xml:space="preserve">and interwoven in nature, </w:t>
      </w:r>
      <w:r w:rsidRPr="00512797">
        <w:rPr>
          <w:rFonts w:ascii="Helvetica" w:hAnsi="Helvetica"/>
        </w:rPr>
        <w:t xml:space="preserve">and </w:t>
      </w:r>
      <w:r>
        <w:rPr>
          <w:rFonts w:ascii="Helvetica" w:hAnsi="Helvetica"/>
        </w:rPr>
        <w:t xml:space="preserve">present a common set of challenges and </w:t>
      </w:r>
      <w:r w:rsidRPr="00512797">
        <w:rPr>
          <w:rFonts w:ascii="Helvetica" w:eastAsia="Times New Roman" w:hAnsi="Helvetica" w:cs="Times New Roman"/>
          <w:szCs w:val="20"/>
        </w:rPr>
        <w:t>impediments</w:t>
      </w:r>
      <w:r>
        <w:rPr>
          <w:rFonts w:ascii="Helvetica" w:eastAsia="Times New Roman" w:hAnsi="Helvetica" w:cs="Times New Roman"/>
          <w:szCs w:val="20"/>
        </w:rPr>
        <w:t>.  This paper will investigate many of these challenges and provide solutions based on real-world examples.</w:t>
      </w:r>
    </w:p>
    <w:p w:rsidR="00600280" w:rsidRDefault="00600280" w:rsidP="00600280">
      <w:pPr>
        <w:jc w:val="both"/>
        <w:rPr>
          <w:rFonts w:ascii="Helvetica" w:eastAsia="Times New Roman" w:hAnsi="Helvetica" w:cs="Times New Roman"/>
          <w:szCs w:val="20"/>
        </w:rPr>
      </w:pPr>
    </w:p>
    <w:p w:rsidR="00600280" w:rsidRDefault="00600280" w:rsidP="00600280">
      <w:pPr>
        <w:jc w:val="both"/>
        <w:rPr>
          <w:rFonts w:ascii="Helvetica" w:eastAsia="Times New Roman" w:hAnsi="Helvetica" w:cs="Times New Roman"/>
          <w:szCs w:val="20"/>
        </w:rPr>
      </w:pPr>
      <w:r>
        <w:rPr>
          <w:rFonts w:ascii="Helvetica" w:eastAsia="Times New Roman" w:hAnsi="Helvetica" w:cs="Times New Roman"/>
          <w:szCs w:val="20"/>
        </w:rPr>
        <w:t xml:space="preserve">The key tenants of the solutions presented herein, are to remain pragmatic, given the insurer’s current technology investments and budgetary constraints, to reduce system complexity and corresponding maintenance efforts, and to avoid common pitfalls and anti-patterns that crop up in </w:t>
      </w:r>
      <w:r w:rsidR="00C249FB">
        <w:rPr>
          <w:rFonts w:ascii="Helvetica" w:eastAsia="Times New Roman" w:hAnsi="Helvetica" w:cs="Times New Roman"/>
          <w:szCs w:val="20"/>
        </w:rPr>
        <w:t>microservices</w:t>
      </w:r>
      <w:r>
        <w:rPr>
          <w:rFonts w:ascii="Helvetica" w:eastAsia="Times New Roman" w:hAnsi="Helvetica" w:cs="Times New Roman"/>
          <w:szCs w:val="20"/>
        </w:rPr>
        <w:t xml:space="preserve"> solutions.</w:t>
      </w:r>
    </w:p>
    <w:p w:rsidR="009134D9" w:rsidRDefault="009134D9"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130491" w:rsidRDefault="00130491" w:rsidP="002D5B90">
      <w:pPr>
        <w:jc w:val="both"/>
        <w:rPr>
          <w:rFonts w:ascii="Helvetica" w:eastAsia="Times New Roman" w:hAnsi="Helvetica" w:cs="Times New Roman"/>
          <w:szCs w:val="20"/>
        </w:rPr>
      </w:pPr>
    </w:p>
    <w:p w:rsidR="00D25F21" w:rsidRPr="00353E5E" w:rsidRDefault="00D25F21" w:rsidP="002D5B90">
      <w:pPr>
        <w:pBdr>
          <w:bottom w:val="single" w:sz="6" w:space="1" w:color="auto"/>
        </w:pBdr>
        <w:jc w:val="both"/>
        <w:rPr>
          <w:rFonts w:ascii="Helvetica" w:eastAsia="Times New Roman" w:hAnsi="Helvetica" w:cs="Times New Roman"/>
          <w:color w:val="17365D" w:themeColor="text2" w:themeShade="BF"/>
          <w:szCs w:val="20"/>
        </w:rPr>
      </w:pPr>
      <w:r w:rsidRPr="00353E5E">
        <w:rPr>
          <w:rFonts w:ascii="Helvetica" w:eastAsia="Times New Roman" w:hAnsi="Helvetica" w:cs="Times New Roman"/>
          <w:color w:val="17365D" w:themeColor="text2" w:themeShade="BF"/>
          <w:szCs w:val="20"/>
        </w:rPr>
        <w:t>Author</w:t>
      </w:r>
    </w:p>
    <w:p w:rsidR="00C12149" w:rsidRDefault="00C12149" w:rsidP="003C1D87">
      <w:pPr>
        <w:rPr>
          <w:rFonts w:ascii="Helvetica" w:eastAsia="Times New Roman" w:hAnsi="Helvetica" w:cs="Times New Roman"/>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480"/>
      </w:tblGrid>
      <w:tr w:rsidR="008C4DB6" w:rsidTr="008C4DB6">
        <w:tc>
          <w:tcPr>
            <w:tcW w:w="2178" w:type="dxa"/>
          </w:tcPr>
          <w:p w:rsidR="008C4DB6" w:rsidRDefault="008C4DB6" w:rsidP="00D93732">
            <w:pPr>
              <w:rPr>
                <w:rFonts w:ascii="Helvetica" w:eastAsia="Times New Roman" w:hAnsi="Helvetica" w:cs="Times New Roman"/>
                <w:szCs w:val="20"/>
              </w:rPr>
            </w:pPr>
            <w:r>
              <w:rPr>
                <w:rFonts w:ascii="Helvetica" w:eastAsia="Times New Roman" w:hAnsi="Helvetica" w:cs="Times New Roman"/>
                <w:noProof/>
                <w:szCs w:val="20"/>
              </w:rPr>
              <w:drawing>
                <wp:inline distT="0" distB="0" distL="0" distR="0" wp14:anchorId="5F6E056A" wp14:editId="53378195">
                  <wp:extent cx="932002" cy="99322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bya.jpg"/>
                          <pic:cNvPicPr/>
                        </pic:nvPicPr>
                        <pic:blipFill>
                          <a:blip r:embed="rId9">
                            <a:extLst>
                              <a:ext uri="{28A0092B-C50C-407E-A947-70E740481C1C}">
                                <a14:useLocalDpi xmlns:a14="http://schemas.microsoft.com/office/drawing/2010/main" val="0"/>
                              </a:ext>
                            </a:extLst>
                          </a:blip>
                          <a:stretch>
                            <a:fillRect/>
                          </a:stretch>
                        </pic:blipFill>
                        <pic:spPr>
                          <a:xfrm>
                            <a:off x="0" y="0"/>
                            <a:ext cx="932237" cy="993478"/>
                          </a:xfrm>
                          <a:prstGeom prst="rect">
                            <a:avLst/>
                          </a:prstGeom>
                        </pic:spPr>
                      </pic:pic>
                    </a:graphicData>
                  </a:graphic>
                </wp:inline>
              </w:drawing>
            </w:r>
          </w:p>
        </w:tc>
        <w:tc>
          <w:tcPr>
            <w:tcW w:w="6480" w:type="dxa"/>
          </w:tcPr>
          <w:p w:rsidR="008C4DB6" w:rsidRPr="00353E5E" w:rsidRDefault="008C4DB6" w:rsidP="0020208A">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color w:val="17365D" w:themeColor="text2" w:themeShade="BF"/>
                <w:szCs w:val="20"/>
              </w:rPr>
              <w:t>Sabyasachi Chowdhury</w:t>
            </w:r>
            <w:r w:rsidR="0020208A" w:rsidRPr="00353E5E">
              <w:rPr>
                <w:rFonts w:ascii="Helvetica" w:eastAsia="Times New Roman" w:hAnsi="Helvetica" w:cs="Times New Roman"/>
                <w:color w:val="17365D" w:themeColor="text2" w:themeShade="BF"/>
                <w:szCs w:val="20"/>
              </w:rPr>
              <w:t xml:space="preserve">, </w:t>
            </w:r>
            <w:r w:rsidR="0020208A" w:rsidRPr="00353E5E">
              <w:rPr>
                <w:rFonts w:ascii="Helvetica" w:eastAsia="Times New Roman" w:hAnsi="Helvetica" w:cs="Times New Roman"/>
                <w:i/>
                <w:color w:val="17365D" w:themeColor="text2" w:themeShade="BF"/>
                <w:szCs w:val="20"/>
              </w:rPr>
              <w:t>Principle Architect Technology with Cognizant’s Insurance vertical, has vast experience architecting and implementation large legacy transformation initiatives for insurers across the globe. Have spent considerable amount to time solving current architecture impediments and business process roadblocks to help Insurers march towards a more digital focused ecosystem along with maintaining their proven and stable legacy IT landscape.</w:t>
            </w:r>
          </w:p>
          <w:p w:rsidR="001572D6" w:rsidRDefault="001572D6" w:rsidP="0020208A">
            <w:pPr>
              <w:rPr>
                <w:rFonts w:ascii="Helvetica" w:eastAsia="Times New Roman" w:hAnsi="Helvetica" w:cs="Times New Roman"/>
                <w:i/>
                <w:szCs w:val="20"/>
              </w:rPr>
            </w:pPr>
          </w:p>
          <w:p w:rsidR="001572D6" w:rsidRDefault="00065B1A" w:rsidP="0020208A">
            <w:pPr>
              <w:rPr>
                <w:rFonts w:ascii="Helvetica" w:eastAsia="Times New Roman" w:hAnsi="Helvetica" w:cs="Times New Roman"/>
                <w:szCs w:val="20"/>
              </w:rPr>
            </w:pPr>
            <w:hyperlink r:id="rId10" w:history="1">
              <w:r w:rsidR="00732195" w:rsidRPr="00B64ED9">
                <w:rPr>
                  <w:rStyle w:val="Hyperlink"/>
                  <w:rFonts w:ascii="Helvetica" w:eastAsia="Times New Roman" w:hAnsi="Helvetica" w:cs="Times New Roman"/>
                  <w:i/>
                  <w:szCs w:val="20"/>
                </w:rPr>
                <w:t>Sabyasachi.Chowdhury@cognizant.com</w:t>
              </w:r>
            </w:hyperlink>
          </w:p>
        </w:tc>
      </w:tr>
    </w:tbl>
    <w:p w:rsidR="00991A0E" w:rsidRDefault="00991A0E" w:rsidP="00D93732">
      <w:pPr>
        <w:rPr>
          <w:rFonts w:ascii="Helvetica" w:eastAsia="Times New Roman" w:hAnsi="Helvetica" w:cs="Times New Roman"/>
          <w:szCs w:val="20"/>
        </w:rPr>
      </w:pPr>
    </w:p>
    <w:p w:rsidR="005E1C1E" w:rsidRPr="00353E5E" w:rsidRDefault="00D25F21" w:rsidP="00D93732">
      <w:pPr>
        <w:rPr>
          <w:rFonts w:ascii="Helvetica" w:eastAsia="Times New Roman" w:hAnsi="Helvetica" w:cs="Times New Roman"/>
          <w:i/>
          <w:color w:val="17365D" w:themeColor="text2" w:themeShade="BF"/>
          <w:szCs w:val="20"/>
        </w:rPr>
      </w:pPr>
      <w:r w:rsidRPr="00353E5E">
        <w:rPr>
          <w:rFonts w:ascii="Helvetica" w:eastAsia="Times New Roman" w:hAnsi="Helvetica" w:cs="Times New Roman"/>
          <w:i/>
          <w:color w:val="17365D" w:themeColor="text2" w:themeShade="BF"/>
          <w:szCs w:val="20"/>
        </w:rPr>
        <w:t>Than</w:t>
      </w:r>
      <w:r w:rsidR="00744882">
        <w:rPr>
          <w:rFonts w:ascii="Helvetica" w:eastAsia="Times New Roman" w:hAnsi="Helvetica" w:cs="Times New Roman"/>
          <w:i/>
          <w:color w:val="17365D" w:themeColor="text2" w:themeShade="BF"/>
          <w:szCs w:val="20"/>
        </w:rPr>
        <w:t>ks to Satish Venkatesan (Leader, E</w:t>
      </w:r>
      <w:r w:rsidRPr="00353E5E">
        <w:rPr>
          <w:rFonts w:ascii="Helvetica" w:eastAsia="Times New Roman" w:hAnsi="Helvetica" w:cs="Times New Roman"/>
          <w:i/>
          <w:color w:val="17365D" w:themeColor="text2" w:themeShade="BF"/>
          <w:szCs w:val="20"/>
        </w:rPr>
        <w:t xml:space="preserve">nterprise </w:t>
      </w:r>
      <w:r w:rsidR="00744882">
        <w:rPr>
          <w:rFonts w:ascii="Helvetica" w:eastAsia="Times New Roman" w:hAnsi="Helvetica" w:cs="Times New Roman"/>
          <w:i/>
          <w:color w:val="17365D" w:themeColor="text2" w:themeShade="BF"/>
          <w:szCs w:val="20"/>
        </w:rPr>
        <w:t>A</w:t>
      </w:r>
      <w:r w:rsidRPr="00353E5E">
        <w:rPr>
          <w:rFonts w:ascii="Helvetica" w:eastAsia="Times New Roman" w:hAnsi="Helvetica" w:cs="Times New Roman"/>
          <w:i/>
          <w:color w:val="17365D" w:themeColor="text2" w:themeShade="BF"/>
          <w:szCs w:val="20"/>
        </w:rPr>
        <w:t xml:space="preserve">rchitecture group – Insurance </w:t>
      </w:r>
      <w:r w:rsidR="00744882">
        <w:rPr>
          <w:rFonts w:ascii="Helvetica" w:eastAsia="Times New Roman" w:hAnsi="Helvetica" w:cs="Times New Roman"/>
          <w:i/>
          <w:color w:val="17365D" w:themeColor="text2" w:themeShade="BF"/>
          <w:szCs w:val="20"/>
        </w:rPr>
        <w:t>and Retirement Services) and G</w:t>
      </w:r>
      <w:r w:rsidRPr="00353E5E">
        <w:rPr>
          <w:rFonts w:ascii="Helvetica" w:eastAsia="Times New Roman" w:hAnsi="Helvetica" w:cs="Times New Roman"/>
          <w:i/>
          <w:color w:val="17365D" w:themeColor="text2" w:themeShade="BF"/>
          <w:szCs w:val="20"/>
        </w:rPr>
        <w:t>ene Loparco (Chief Architect – Insurance)</w:t>
      </w:r>
      <w:r w:rsidR="003B50CF" w:rsidRPr="00353E5E">
        <w:rPr>
          <w:rFonts w:ascii="Helvetica" w:eastAsia="Times New Roman" w:hAnsi="Helvetica" w:cs="Times New Roman"/>
          <w:i/>
          <w:color w:val="17365D" w:themeColor="text2" w:themeShade="BF"/>
          <w:szCs w:val="20"/>
        </w:rPr>
        <w:t xml:space="preserve"> for valuable inputs and contribution to this paper.</w:t>
      </w:r>
    </w:p>
    <w:p w:rsidR="0034477A" w:rsidRDefault="0034477A" w:rsidP="002D5B90">
      <w:pPr>
        <w:jc w:val="both"/>
        <w:rPr>
          <w:rFonts w:ascii="Helvetica" w:hAnsi="Helvetica"/>
        </w:rPr>
      </w:pPr>
    </w:p>
    <w:p w:rsidR="00F05048" w:rsidRDefault="00F05048" w:rsidP="00A13408">
      <w:pPr>
        <w:jc w:val="both"/>
        <w:rPr>
          <w:ins w:id="0" w:author="Cognizant Technology Solutions" w:date="2017-06-30T07:15:00Z"/>
          <w:rFonts w:ascii="Helvetica" w:eastAsia="Times New Roman" w:hAnsi="Helvetica" w:cs="Times New Roman"/>
          <w:szCs w:val="20"/>
        </w:rPr>
      </w:pPr>
    </w:p>
    <w:p w:rsidR="00F05048" w:rsidRDefault="00F05048" w:rsidP="00A13408">
      <w:pPr>
        <w:jc w:val="both"/>
        <w:rPr>
          <w:ins w:id="1" w:author="Cognizant Technology Solutions" w:date="2017-06-30T07:15:00Z"/>
          <w:rFonts w:ascii="Helvetica" w:eastAsia="Times New Roman" w:hAnsi="Helvetica" w:cs="Times New Roman"/>
          <w:szCs w:val="20"/>
        </w:rPr>
      </w:pPr>
    </w:p>
    <w:p w:rsidR="00C37B6A" w:rsidRDefault="00A13408" w:rsidP="00A13408">
      <w:pPr>
        <w:jc w:val="both"/>
        <w:rPr>
          <w:rFonts w:ascii="Helvetica" w:eastAsia="Times New Roman" w:hAnsi="Helvetica" w:cs="Times New Roman"/>
          <w:szCs w:val="20"/>
        </w:rPr>
      </w:pPr>
      <w:r>
        <w:rPr>
          <w:rFonts w:ascii="Helvetica" w:eastAsia="Times New Roman" w:hAnsi="Helvetica" w:cs="Times New Roman"/>
          <w:szCs w:val="20"/>
        </w:rPr>
        <w:t>Traditionally, insurance</w:t>
      </w:r>
      <w:r w:rsidRPr="00BB20AA">
        <w:rPr>
          <w:rFonts w:ascii="Helvetica" w:eastAsia="Times New Roman" w:hAnsi="Helvetica" w:cs="Times New Roman"/>
          <w:szCs w:val="20"/>
        </w:rPr>
        <w:t xml:space="preserve"> carriers have provided marginally better service </w:t>
      </w:r>
      <w:r>
        <w:rPr>
          <w:rFonts w:ascii="Helvetica" w:eastAsia="Times New Roman" w:hAnsi="Helvetica" w:cs="Times New Roman"/>
          <w:szCs w:val="20"/>
        </w:rPr>
        <w:t>to their insured’s and agents</w:t>
      </w:r>
      <w:r w:rsidR="000A1ED0" w:rsidRPr="000A1ED0">
        <w:rPr>
          <w:rFonts w:ascii="Helvetica" w:eastAsia="Times New Roman" w:hAnsi="Helvetica" w:cs="Times New Roman"/>
          <w:szCs w:val="20"/>
        </w:rPr>
        <w:t xml:space="preserve"> </w:t>
      </w:r>
      <w:r w:rsidR="000A1ED0">
        <w:rPr>
          <w:rFonts w:ascii="Helvetica" w:eastAsia="Times New Roman" w:hAnsi="Helvetica" w:cs="Times New Roman"/>
          <w:szCs w:val="20"/>
        </w:rPr>
        <w:t xml:space="preserve">by </w:t>
      </w:r>
      <w:del w:id="2" w:author="Cognizant Technology Solutions" w:date="2017-06-30T07:14:00Z">
        <w:r w:rsidR="000A1ED0" w:rsidRPr="001D7345" w:rsidDel="00F05048">
          <w:rPr>
            <w:rFonts w:ascii="Helvetica" w:eastAsia="Times New Roman" w:hAnsi="Helvetica" w:cs="Times New Roman"/>
            <w:szCs w:val="20"/>
          </w:rPr>
          <w:delText xml:space="preserve">simply </w:delText>
        </w:r>
      </w:del>
      <w:r w:rsidR="000A1ED0">
        <w:rPr>
          <w:rFonts w:ascii="Helvetica" w:eastAsia="Times New Roman" w:hAnsi="Helvetica" w:cs="Times New Roman"/>
          <w:szCs w:val="20"/>
        </w:rPr>
        <w:t xml:space="preserve">adding features to existing products, </w:t>
      </w:r>
      <w:del w:id="3" w:author="Cognizant Technology Solutions" w:date="2017-06-30T07:15:00Z">
        <w:r w:rsidR="000A1ED0" w:rsidRPr="001D7345" w:rsidDel="00F05048">
          <w:rPr>
            <w:rFonts w:ascii="Helvetica" w:eastAsia="Times New Roman" w:hAnsi="Helvetica" w:cs="Times New Roman"/>
            <w:szCs w:val="20"/>
          </w:rPr>
          <w:delText xml:space="preserve">hone </w:delText>
        </w:r>
      </w:del>
      <w:r w:rsidR="000A1ED0" w:rsidRPr="001D7345">
        <w:rPr>
          <w:rFonts w:ascii="Helvetica" w:eastAsia="Times New Roman" w:hAnsi="Helvetica" w:cs="Times New Roman"/>
          <w:szCs w:val="20"/>
        </w:rPr>
        <w:t xml:space="preserve">premium </w:t>
      </w:r>
      <w:ins w:id="4" w:author="Cognizant Technology Solutions" w:date="2017-06-30T07:14:00Z">
        <w:r w:rsidR="00F05048">
          <w:rPr>
            <w:rFonts w:ascii="Helvetica" w:eastAsia="Times New Roman" w:hAnsi="Helvetica" w:cs="Times New Roman"/>
            <w:szCs w:val="20"/>
          </w:rPr>
          <w:t xml:space="preserve">optimization </w:t>
        </w:r>
      </w:ins>
      <w:del w:id="5" w:author="Cognizant Technology Solutions" w:date="2017-06-30T07:15:00Z">
        <w:r w:rsidR="000A1ED0" w:rsidRPr="001D7345" w:rsidDel="00F05048">
          <w:rPr>
            <w:rFonts w:ascii="Helvetica" w:eastAsia="Times New Roman" w:hAnsi="Helvetica" w:cs="Times New Roman"/>
            <w:szCs w:val="20"/>
          </w:rPr>
          <w:delText xml:space="preserve">pricing </w:delText>
        </w:r>
      </w:del>
      <w:r w:rsidR="000A1ED0" w:rsidRPr="001D7345">
        <w:rPr>
          <w:rFonts w:ascii="Helvetica" w:eastAsia="Times New Roman" w:hAnsi="Helvetica" w:cs="Times New Roman"/>
          <w:szCs w:val="20"/>
        </w:rPr>
        <w:t xml:space="preserve">or </w:t>
      </w:r>
      <w:r w:rsidR="00C37B6A">
        <w:rPr>
          <w:rFonts w:ascii="Helvetica" w:eastAsia="Times New Roman" w:hAnsi="Helvetica" w:cs="Times New Roman"/>
          <w:szCs w:val="20"/>
        </w:rPr>
        <w:t>by streamlining</w:t>
      </w:r>
      <w:r w:rsidR="000A1ED0" w:rsidRPr="001D7345">
        <w:rPr>
          <w:rFonts w:ascii="Helvetica" w:eastAsia="Times New Roman" w:hAnsi="Helvetica" w:cs="Times New Roman"/>
          <w:szCs w:val="20"/>
        </w:rPr>
        <w:t xml:space="preserve"> claims </w:t>
      </w:r>
      <w:ins w:id="6" w:author="Cognizant Technology Solutions" w:date="2017-06-30T07:14:00Z">
        <w:r w:rsidR="00F05048">
          <w:rPr>
            <w:rFonts w:ascii="Helvetica" w:eastAsia="Times New Roman" w:hAnsi="Helvetica" w:cs="Times New Roman"/>
            <w:szCs w:val="20"/>
          </w:rPr>
          <w:t xml:space="preserve">and other business </w:t>
        </w:r>
      </w:ins>
      <w:r w:rsidR="000A1ED0" w:rsidRPr="001D7345">
        <w:rPr>
          <w:rFonts w:ascii="Helvetica" w:eastAsia="Times New Roman" w:hAnsi="Helvetica" w:cs="Times New Roman"/>
          <w:szCs w:val="20"/>
        </w:rPr>
        <w:t xml:space="preserve">processes. </w:t>
      </w:r>
    </w:p>
    <w:p w:rsidR="00C37B6A" w:rsidRDefault="00C37B6A" w:rsidP="00A13408">
      <w:pPr>
        <w:jc w:val="both"/>
        <w:rPr>
          <w:rFonts w:ascii="Helvetica" w:eastAsia="Times New Roman" w:hAnsi="Helvetica" w:cs="Times New Roman"/>
          <w:szCs w:val="20"/>
        </w:rPr>
      </w:pPr>
    </w:p>
    <w:p w:rsidR="00A13408" w:rsidRDefault="003B013E" w:rsidP="00A13408">
      <w:pPr>
        <w:jc w:val="both"/>
        <w:rPr>
          <w:rFonts w:ascii="Helvetica" w:eastAsia="Times New Roman" w:hAnsi="Helvetica" w:cs="Times New Roman"/>
          <w:szCs w:val="20"/>
        </w:rPr>
      </w:pPr>
      <w:r>
        <w:rPr>
          <w:rFonts w:ascii="Helvetica" w:eastAsia="Times New Roman" w:hAnsi="Helvetica" w:cs="Times New Roman"/>
          <w:szCs w:val="20"/>
        </w:rPr>
        <w:t>But</w:t>
      </w:r>
      <w:r w:rsidR="000A1ED0" w:rsidRPr="001D7345">
        <w:rPr>
          <w:rFonts w:ascii="Helvetica" w:eastAsia="Times New Roman" w:hAnsi="Helvetica" w:cs="Times New Roman"/>
          <w:szCs w:val="20"/>
        </w:rPr>
        <w:t xml:space="preserve"> </w:t>
      </w:r>
      <w:r w:rsidR="000A1ED0">
        <w:rPr>
          <w:rFonts w:ascii="Helvetica" w:eastAsia="Times New Roman" w:hAnsi="Helvetica" w:cs="Times New Roman"/>
          <w:szCs w:val="20"/>
        </w:rPr>
        <w:t>there is a fundamental shift towards deploying sys</w:t>
      </w:r>
      <w:r w:rsidR="000A1ED0" w:rsidRPr="00D93732">
        <w:rPr>
          <w:rFonts w:ascii="Helvetica" w:eastAsia="Times New Roman" w:hAnsi="Helvetica" w:cs="Times New Roman"/>
          <w:szCs w:val="20"/>
        </w:rPr>
        <w:t>tems of intelligence to automate,</w:t>
      </w:r>
      <w:r w:rsidR="000A1ED0">
        <w:rPr>
          <w:rFonts w:ascii="Helvetica" w:eastAsia="Times New Roman" w:hAnsi="Helvetica" w:cs="Times New Roman"/>
          <w:szCs w:val="20"/>
        </w:rPr>
        <w:t xml:space="preserve"> i</w:t>
      </w:r>
      <w:r w:rsidR="000A1ED0" w:rsidRPr="00D93732">
        <w:rPr>
          <w:rFonts w:ascii="Helvetica" w:eastAsia="Times New Roman" w:hAnsi="Helvetica" w:cs="Times New Roman"/>
          <w:szCs w:val="20"/>
        </w:rPr>
        <w:t xml:space="preserve">mproving technology systems by </w:t>
      </w:r>
      <w:r w:rsidR="000A1ED0">
        <w:rPr>
          <w:rFonts w:ascii="Helvetica" w:eastAsia="Times New Roman" w:hAnsi="Helvetica" w:cs="Times New Roman"/>
          <w:szCs w:val="20"/>
        </w:rPr>
        <w:t xml:space="preserve">adopting cloud technologies along with </w:t>
      </w:r>
      <w:r w:rsidR="00A13408">
        <w:rPr>
          <w:rFonts w:ascii="Helvetica" w:eastAsia="Times New Roman" w:hAnsi="Helvetica" w:cs="Times New Roman"/>
          <w:szCs w:val="20"/>
        </w:rPr>
        <w:t xml:space="preserve">an inherent need </w:t>
      </w:r>
      <w:r w:rsidR="000A1ED0">
        <w:rPr>
          <w:rFonts w:ascii="Helvetica" w:eastAsia="Times New Roman" w:hAnsi="Helvetica" w:cs="Times New Roman"/>
          <w:szCs w:val="20"/>
        </w:rPr>
        <w:t xml:space="preserve">for </w:t>
      </w:r>
      <w:r w:rsidR="00A13408" w:rsidRPr="00BB20AA">
        <w:rPr>
          <w:rFonts w:ascii="Helvetica" w:eastAsia="Times New Roman" w:hAnsi="Helvetica" w:cs="Times New Roman"/>
          <w:szCs w:val="20"/>
        </w:rPr>
        <w:t xml:space="preserve">customers, agents and employees </w:t>
      </w:r>
      <w:r w:rsidR="000A1ED0">
        <w:rPr>
          <w:rFonts w:ascii="Helvetica" w:eastAsia="Times New Roman" w:hAnsi="Helvetica" w:cs="Times New Roman"/>
          <w:szCs w:val="20"/>
        </w:rPr>
        <w:t>to</w:t>
      </w:r>
      <w:r w:rsidR="00A13408">
        <w:rPr>
          <w:rFonts w:ascii="Helvetica" w:eastAsia="Times New Roman" w:hAnsi="Helvetica" w:cs="Times New Roman"/>
          <w:szCs w:val="20"/>
        </w:rPr>
        <w:t xml:space="preserve"> be able to </w:t>
      </w:r>
      <w:r w:rsidR="00A13408" w:rsidRPr="00BB20AA">
        <w:rPr>
          <w:rFonts w:ascii="Helvetica" w:eastAsia="Times New Roman" w:hAnsi="Helvetica" w:cs="Times New Roman"/>
          <w:szCs w:val="20"/>
        </w:rPr>
        <w:t>interact with them across different channels and devices, when and where</w:t>
      </w:r>
      <w:r w:rsidR="00A13408">
        <w:rPr>
          <w:rFonts w:ascii="Helvetica" w:eastAsia="Times New Roman" w:hAnsi="Helvetica" w:cs="Times New Roman"/>
          <w:szCs w:val="20"/>
        </w:rPr>
        <w:t>ver</w:t>
      </w:r>
      <w:r w:rsidR="00A13408" w:rsidRPr="00BB20AA">
        <w:rPr>
          <w:rFonts w:ascii="Helvetica" w:eastAsia="Times New Roman" w:hAnsi="Helvetica" w:cs="Times New Roman"/>
          <w:szCs w:val="20"/>
        </w:rPr>
        <w:t xml:space="preserve"> </w:t>
      </w:r>
      <w:r w:rsidR="00A13408">
        <w:rPr>
          <w:rFonts w:ascii="Helvetica" w:eastAsia="Times New Roman" w:hAnsi="Helvetica" w:cs="Times New Roman"/>
          <w:szCs w:val="20"/>
        </w:rPr>
        <w:t xml:space="preserve">from </w:t>
      </w:r>
      <w:r w:rsidR="00A13408" w:rsidRPr="00BB20AA">
        <w:rPr>
          <w:rFonts w:ascii="Helvetica" w:eastAsia="Times New Roman" w:hAnsi="Helvetica" w:cs="Times New Roman"/>
          <w:szCs w:val="20"/>
        </w:rPr>
        <w:t xml:space="preserve">they want </w:t>
      </w:r>
      <w:commentRangeStart w:id="7"/>
      <w:r w:rsidR="00A13408">
        <w:rPr>
          <w:rFonts w:ascii="Helvetica" w:eastAsia="Times New Roman" w:hAnsi="Helvetica" w:cs="Times New Roman"/>
          <w:szCs w:val="20"/>
        </w:rPr>
        <w:t>to</w:t>
      </w:r>
      <w:commentRangeEnd w:id="7"/>
      <w:r w:rsidR="00F05048">
        <w:rPr>
          <w:rStyle w:val="CommentReference"/>
        </w:rPr>
        <w:commentReference w:id="7"/>
      </w:r>
      <w:r w:rsidR="00A13408" w:rsidRPr="00BB20AA">
        <w:rPr>
          <w:rFonts w:ascii="Helvetica" w:eastAsia="Times New Roman" w:hAnsi="Helvetica" w:cs="Times New Roman"/>
          <w:szCs w:val="20"/>
        </w:rPr>
        <w:t>.</w:t>
      </w:r>
      <w:r w:rsidR="00A13408">
        <w:rPr>
          <w:rFonts w:ascii="Helvetica" w:eastAsia="Times New Roman" w:hAnsi="Helvetica" w:cs="Times New Roman"/>
          <w:szCs w:val="20"/>
        </w:rPr>
        <w:t xml:space="preserve"> </w:t>
      </w:r>
    </w:p>
    <w:p w:rsidR="00C8059E" w:rsidRDefault="00C8059E" w:rsidP="00A13408">
      <w:pPr>
        <w:jc w:val="both"/>
        <w:rPr>
          <w:rFonts w:ascii="Helvetica" w:eastAsia="Times New Roman" w:hAnsi="Helvetica" w:cs="Times New Roman"/>
          <w:szCs w:val="20"/>
        </w:rPr>
      </w:pPr>
    </w:p>
    <w:p w:rsidR="00C8059E" w:rsidRDefault="003E5DED" w:rsidP="00A13408">
      <w:pPr>
        <w:jc w:val="both"/>
        <w:rPr>
          <w:rFonts w:ascii="Helvetica" w:eastAsia="Times New Roman" w:hAnsi="Helvetica" w:cs="Times New Roman"/>
          <w:szCs w:val="20"/>
        </w:rPr>
      </w:pPr>
      <w:r>
        <w:rPr>
          <w:rFonts w:ascii="Helvetica" w:eastAsia="Times New Roman" w:hAnsi="Helvetica" w:cs="Times New Roman"/>
          <w:szCs w:val="20"/>
        </w:rPr>
        <w:t>It is evident that a</w:t>
      </w:r>
      <w:r w:rsidR="00741134">
        <w:rPr>
          <w:rFonts w:ascii="Helvetica" w:eastAsia="Times New Roman" w:hAnsi="Helvetica" w:cs="Times New Roman"/>
          <w:szCs w:val="20"/>
        </w:rPr>
        <w:t xml:space="preserve"> state of art customer </w:t>
      </w:r>
      <w:r w:rsidR="003B013E">
        <w:rPr>
          <w:rFonts w:ascii="Helvetica" w:eastAsia="Times New Roman" w:hAnsi="Helvetica" w:cs="Times New Roman"/>
          <w:szCs w:val="20"/>
        </w:rPr>
        <w:t>experience</w:t>
      </w:r>
      <w:r>
        <w:rPr>
          <w:rFonts w:ascii="Helvetica" w:eastAsia="Times New Roman" w:hAnsi="Helvetica" w:cs="Times New Roman"/>
          <w:szCs w:val="20"/>
        </w:rPr>
        <w:t xml:space="preserve"> is not only a function of a </w:t>
      </w:r>
      <w:r w:rsidR="00276EE0">
        <w:rPr>
          <w:rFonts w:ascii="Helvetica" w:eastAsia="Times New Roman" w:hAnsi="Helvetica" w:cs="Times New Roman"/>
          <w:szCs w:val="20"/>
        </w:rPr>
        <w:t>human centric</w:t>
      </w:r>
      <w:r>
        <w:rPr>
          <w:rFonts w:ascii="Helvetica" w:eastAsia="Times New Roman" w:hAnsi="Helvetica" w:cs="Times New Roman"/>
          <w:szCs w:val="20"/>
        </w:rPr>
        <w:t xml:space="preserve"> front end layer, but </w:t>
      </w:r>
      <w:r w:rsidR="00371027">
        <w:rPr>
          <w:rFonts w:ascii="Helvetica" w:eastAsia="Times New Roman" w:hAnsi="Helvetica" w:cs="Times New Roman"/>
          <w:szCs w:val="20"/>
        </w:rPr>
        <w:t xml:space="preserve">also on </w:t>
      </w:r>
      <w:r w:rsidR="00C8059E">
        <w:rPr>
          <w:rFonts w:ascii="Helvetica" w:eastAsia="Times New Roman" w:hAnsi="Helvetica" w:cs="Times New Roman"/>
          <w:szCs w:val="20"/>
        </w:rPr>
        <w:t xml:space="preserve">the </w:t>
      </w:r>
      <w:r w:rsidR="003B013E">
        <w:rPr>
          <w:rFonts w:ascii="Helvetica" w:eastAsia="Times New Roman" w:hAnsi="Helvetica" w:cs="Times New Roman"/>
          <w:szCs w:val="20"/>
        </w:rPr>
        <w:t>responsiveness of the</w:t>
      </w:r>
      <w:ins w:id="8" w:author="Cognizant Technology Solutions" w:date="2017-06-30T07:18:00Z">
        <w:r w:rsidR="00F05048">
          <w:rPr>
            <w:rFonts w:ascii="Helvetica" w:eastAsia="Times New Roman" w:hAnsi="Helvetica" w:cs="Times New Roman"/>
            <w:szCs w:val="20"/>
          </w:rPr>
          <w:t xml:space="preserve"> </w:t>
        </w:r>
        <w:proofErr w:type="spellStart"/>
        <w:r w:rsidR="00F05048">
          <w:rPr>
            <w:rFonts w:ascii="Helvetica" w:eastAsia="Times New Roman" w:hAnsi="Helvetica" w:cs="Times New Roman"/>
            <w:szCs w:val="20"/>
          </w:rPr>
          <w:t>back</w:t>
        </w:r>
      </w:ins>
      <w:ins w:id="9" w:author="Cognizant Technology Solutions" w:date="2017-06-30T07:19:00Z">
        <w:r w:rsidR="00F05048">
          <w:rPr>
            <w:rFonts w:ascii="Helvetica" w:eastAsia="Times New Roman" w:hAnsi="Helvetica" w:cs="Times New Roman"/>
            <w:szCs w:val="20"/>
          </w:rPr>
          <w:t>office</w:t>
        </w:r>
      </w:ins>
      <w:proofErr w:type="spellEnd"/>
      <w:ins w:id="10" w:author="Cognizant Technology Solutions" w:date="2017-06-30T07:18:00Z">
        <w:r w:rsidR="00F05048">
          <w:rPr>
            <w:rFonts w:ascii="Helvetica" w:eastAsia="Times New Roman" w:hAnsi="Helvetica" w:cs="Times New Roman"/>
            <w:szCs w:val="20"/>
          </w:rPr>
          <w:t xml:space="preserve"> systems</w:t>
        </w:r>
      </w:ins>
      <w:del w:id="11" w:author="Cognizant Technology Solutions" w:date="2017-06-30T07:19:00Z">
        <w:r w:rsidR="003B013E" w:rsidDel="00F05048">
          <w:rPr>
            <w:rFonts w:ascii="Helvetica" w:eastAsia="Times New Roman" w:hAnsi="Helvetica" w:cs="Times New Roman"/>
            <w:szCs w:val="20"/>
          </w:rPr>
          <w:delText xml:space="preserve"> </w:delText>
        </w:r>
        <w:r w:rsidR="00741134" w:rsidDel="00F05048">
          <w:rPr>
            <w:rFonts w:ascii="Helvetica" w:eastAsia="Times New Roman" w:hAnsi="Helvetica" w:cs="Times New Roman"/>
            <w:szCs w:val="20"/>
          </w:rPr>
          <w:delText>core</w:delText>
        </w:r>
        <w:r w:rsidR="00C8059E" w:rsidDel="00F05048">
          <w:rPr>
            <w:rFonts w:ascii="Helvetica" w:eastAsia="Times New Roman" w:hAnsi="Helvetica" w:cs="Times New Roman"/>
            <w:szCs w:val="20"/>
          </w:rPr>
          <w:delText xml:space="preserve"> layers of the architecture</w:delText>
        </w:r>
      </w:del>
      <w:r w:rsidR="00741134">
        <w:rPr>
          <w:rFonts w:ascii="Helvetica" w:eastAsia="Times New Roman" w:hAnsi="Helvetica" w:cs="Times New Roman"/>
          <w:szCs w:val="20"/>
        </w:rPr>
        <w:t>,</w:t>
      </w:r>
      <w:r w:rsidR="003B013E">
        <w:rPr>
          <w:rFonts w:ascii="Helvetica" w:eastAsia="Times New Roman" w:hAnsi="Helvetica" w:cs="Times New Roman"/>
          <w:szCs w:val="20"/>
        </w:rPr>
        <w:t xml:space="preserve"> availability of backend systems, consistency of </w:t>
      </w:r>
      <w:r w:rsidR="00741134">
        <w:rPr>
          <w:rFonts w:ascii="Helvetica" w:eastAsia="Times New Roman" w:hAnsi="Helvetica" w:cs="Times New Roman"/>
          <w:szCs w:val="20"/>
        </w:rPr>
        <w:t xml:space="preserve">data and </w:t>
      </w:r>
      <w:r w:rsidR="003B013E">
        <w:rPr>
          <w:rFonts w:ascii="Helvetica" w:eastAsia="Times New Roman" w:hAnsi="Helvetica" w:cs="Times New Roman"/>
          <w:szCs w:val="20"/>
        </w:rPr>
        <w:t xml:space="preserve">agility </w:t>
      </w:r>
      <w:r w:rsidR="00EA0225">
        <w:rPr>
          <w:rFonts w:ascii="Helvetica" w:eastAsia="Times New Roman" w:hAnsi="Helvetica" w:cs="Times New Roman"/>
          <w:szCs w:val="20"/>
        </w:rPr>
        <w:t xml:space="preserve">within </w:t>
      </w:r>
      <w:r w:rsidR="003B013E">
        <w:rPr>
          <w:rFonts w:ascii="Helvetica" w:eastAsia="Times New Roman" w:hAnsi="Helvetica" w:cs="Times New Roman"/>
          <w:szCs w:val="20"/>
        </w:rPr>
        <w:t>the organization as a whole.</w:t>
      </w:r>
      <w:r w:rsidR="00C8059E">
        <w:rPr>
          <w:rFonts w:ascii="Helvetica" w:eastAsia="Times New Roman" w:hAnsi="Helvetica" w:cs="Times New Roman"/>
          <w:szCs w:val="20"/>
        </w:rPr>
        <w:t xml:space="preserve"> </w:t>
      </w:r>
    </w:p>
    <w:p w:rsidR="00A13408" w:rsidRDefault="00A13408" w:rsidP="002D5B90">
      <w:pPr>
        <w:jc w:val="both"/>
        <w:rPr>
          <w:rFonts w:ascii="Helvetica" w:hAnsi="Helvetica"/>
        </w:rPr>
      </w:pPr>
    </w:p>
    <w:p w:rsidR="002E713A" w:rsidRDefault="002E713A" w:rsidP="002D5B90">
      <w:pPr>
        <w:jc w:val="both"/>
        <w:rPr>
          <w:rFonts w:ascii="Helvetica" w:hAnsi="Helvetica"/>
        </w:rPr>
      </w:pPr>
      <w:r>
        <w:rPr>
          <w:rFonts w:ascii="Helvetica" w:hAnsi="Helvetica"/>
        </w:rPr>
        <w:t>Insurers</w:t>
      </w:r>
      <w:r w:rsidRPr="00E37299">
        <w:rPr>
          <w:rFonts w:ascii="Helvetica" w:hAnsi="Helvetica"/>
        </w:rPr>
        <w:t xml:space="preserve"> </w:t>
      </w:r>
      <w:r w:rsidR="001A0108">
        <w:rPr>
          <w:rFonts w:ascii="Helvetica" w:hAnsi="Helvetica"/>
        </w:rPr>
        <w:t xml:space="preserve">generally </w:t>
      </w:r>
      <w:r w:rsidRPr="00E37299">
        <w:rPr>
          <w:rFonts w:ascii="Helvetica" w:hAnsi="Helvetica"/>
        </w:rPr>
        <w:t xml:space="preserve">tend to lag behind other industries when it comes to </w:t>
      </w:r>
      <w:r w:rsidR="003B013E">
        <w:rPr>
          <w:rFonts w:ascii="Helvetica" w:hAnsi="Helvetica"/>
        </w:rPr>
        <w:t xml:space="preserve">any of </w:t>
      </w:r>
      <w:del w:id="12" w:author="Cognizant Technology Solutions" w:date="2017-06-30T07:20:00Z">
        <w:r w:rsidR="003B013E" w:rsidDel="00F05048">
          <w:rPr>
            <w:rFonts w:ascii="Helvetica" w:hAnsi="Helvetica"/>
          </w:rPr>
          <w:delText xml:space="preserve">these </w:delText>
        </w:r>
      </w:del>
      <w:ins w:id="13" w:author="Cognizant Technology Solutions" w:date="2017-06-30T07:20:00Z">
        <w:r w:rsidR="00F05048">
          <w:rPr>
            <w:rFonts w:ascii="Helvetica" w:hAnsi="Helvetica"/>
          </w:rPr>
          <w:t xml:space="preserve">the upcoming technologies </w:t>
        </w:r>
      </w:ins>
      <w:r w:rsidR="003B013E">
        <w:rPr>
          <w:rFonts w:ascii="Helvetica" w:hAnsi="Helvetica"/>
        </w:rPr>
        <w:t xml:space="preserve">and </w:t>
      </w:r>
      <w:r w:rsidRPr="00E37299">
        <w:rPr>
          <w:rFonts w:ascii="Helvetica" w:hAnsi="Helvetica"/>
        </w:rPr>
        <w:t>adopting new</w:t>
      </w:r>
      <w:r w:rsidR="004B2B7E">
        <w:rPr>
          <w:rFonts w:ascii="Helvetica" w:hAnsi="Helvetica"/>
        </w:rPr>
        <w:t>er</w:t>
      </w:r>
      <w:r>
        <w:rPr>
          <w:rFonts w:ascii="Helvetica" w:hAnsi="Helvetica"/>
        </w:rPr>
        <w:t xml:space="preserve"> technologies and </w:t>
      </w:r>
      <w:r w:rsidRPr="00E37299">
        <w:rPr>
          <w:rFonts w:ascii="Helvetica" w:hAnsi="Helvetica"/>
        </w:rPr>
        <w:t>current digital go-to-market processes</w:t>
      </w:r>
      <w:r>
        <w:rPr>
          <w:rFonts w:ascii="Helvetica" w:hAnsi="Helvetica"/>
        </w:rPr>
        <w:t xml:space="preserve"> </w:t>
      </w:r>
      <w:r w:rsidR="0008197E" w:rsidRPr="0008197E">
        <w:rPr>
          <w:rFonts w:ascii="Helvetica" w:hAnsi="Helvetica"/>
        </w:rPr>
        <w:t xml:space="preserve">due </w:t>
      </w:r>
      <w:r w:rsidR="0008197E">
        <w:rPr>
          <w:rFonts w:ascii="Helvetica" w:hAnsi="Helvetica"/>
        </w:rPr>
        <w:t>to</w:t>
      </w:r>
      <w:r w:rsidR="0008197E" w:rsidRPr="0008197E">
        <w:rPr>
          <w:rFonts w:ascii="Helvetica" w:hAnsi="Helvetica"/>
        </w:rPr>
        <w:t xml:space="preserve"> risks associated with early adoption and </w:t>
      </w:r>
      <w:del w:id="14" w:author="Cognizant Technology Solutions" w:date="2017-06-30T07:23:00Z">
        <w:r w:rsidR="0008197E" w:rsidRPr="0008197E" w:rsidDel="00F05048">
          <w:rPr>
            <w:rFonts w:ascii="Helvetica" w:hAnsi="Helvetica"/>
          </w:rPr>
          <w:delText>also because of</w:delText>
        </w:r>
        <w:r w:rsidR="0008197E" w:rsidDel="00F05048">
          <w:rPr>
            <w:rFonts w:ascii="Helvetica" w:hAnsi="Helvetica"/>
          </w:rPr>
          <w:delText xml:space="preserve"> </w:delText>
        </w:r>
        <w:r w:rsidR="0008197E" w:rsidRPr="0008197E" w:rsidDel="00F05048">
          <w:rPr>
            <w:rFonts w:ascii="Helvetica" w:hAnsi="Helvetica"/>
          </w:rPr>
          <w:delText>an innate ten</w:delText>
        </w:r>
        <w:r w:rsidR="00E84F47" w:rsidDel="00F05048">
          <w:rPr>
            <w:rFonts w:ascii="Helvetica" w:hAnsi="Helvetica"/>
          </w:rPr>
          <w:delText>dency to accrue technology debt</w:delText>
        </w:r>
      </w:del>
      <w:ins w:id="15" w:author="Cognizant Technology Solutions" w:date="2017-06-30T07:21:00Z">
        <w:r w:rsidR="00F05048">
          <w:rPr>
            <w:rFonts w:ascii="Helvetica" w:hAnsi="Helvetica"/>
          </w:rPr>
          <w:t>the technology debt acquired over so many years makes it overly expensive</w:t>
        </w:r>
      </w:ins>
      <w:ins w:id="16" w:author="Cognizant Technology Solutions" w:date="2017-06-30T07:23:00Z">
        <w:r w:rsidR="00F05048">
          <w:rPr>
            <w:rFonts w:ascii="Helvetica" w:hAnsi="Helvetica"/>
          </w:rPr>
          <w:t xml:space="preserve"> and makes it difficult to change</w:t>
        </w:r>
      </w:ins>
      <w:r w:rsidR="003E5DED">
        <w:rPr>
          <w:rFonts w:ascii="Helvetica" w:hAnsi="Helvetica"/>
        </w:rPr>
        <w:t>. Most</w:t>
      </w:r>
      <w:r w:rsidR="0058227D">
        <w:rPr>
          <w:rFonts w:ascii="Helvetica" w:hAnsi="Helvetica"/>
        </w:rPr>
        <w:t xml:space="preserve"> of the Insurance companies are buried deeply under large</w:t>
      </w:r>
      <w:r w:rsidR="00E84F47">
        <w:rPr>
          <w:rFonts w:ascii="Helvetica" w:hAnsi="Helvetica"/>
        </w:rPr>
        <w:t xml:space="preserve"> legacy systems</w:t>
      </w:r>
      <w:r w:rsidR="0058227D">
        <w:rPr>
          <w:rFonts w:ascii="Helvetica" w:hAnsi="Helvetica"/>
        </w:rPr>
        <w:t xml:space="preserve"> (monoliths) and </w:t>
      </w:r>
      <w:r w:rsidR="00E84F47">
        <w:rPr>
          <w:rFonts w:ascii="Helvetica" w:hAnsi="Helvetica"/>
        </w:rPr>
        <w:t xml:space="preserve">manual processes </w:t>
      </w:r>
      <w:r w:rsidR="0058227D">
        <w:rPr>
          <w:rFonts w:ascii="Helvetica" w:hAnsi="Helvetica"/>
        </w:rPr>
        <w:t>mostly due to inter woven business processes and mergers and acquisitions.</w:t>
      </w:r>
    </w:p>
    <w:p w:rsidR="00BF3B9C" w:rsidRDefault="00BF3B9C" w:rsidP="002D5B90">
      <w:pPr>
        <w:jc w:val="both"/>
        <w:rPr>
          <w:rFonts w:ascii="Helvetica" w:hAnsi="Helvetica"/>
        </w:rPr>
      </w:pPr>
    </w:p>
    <w:p w:rsidR="00203F92" w:rsidRPr="00B778B7" w:rsidRDefault="00C37B6A" w:rsidP="00A06AF7">
      <w:pPr>
        <w:jc w:val="both"/>
        <w:rPr>
          <w:rFonts w:ascii="Helvetica" w:hAnsi="Helvetica"/>
          <w:u w:val="single"/>
        </w:rPr>
      </w:pPr>
      <w:r>
        <w:rPr>
          <w:rFonts w:ascii="Helvetica" w:hAnsi="Helvetica"/>
          <w:b/>
          <w:color w:val="17365D" w:themeColor="text2" w:themeShade="BF"/>
          <w:sz w:val="28"/>
        </w:rPr>
        <w:t xml:space="preserve">Insurance enterprise </w:t>
      </w:r>
      <w:commentRangeStart w:id="17"/>
      <w:r>
        <w:rPr>
          <w:rFonts w:ascii="Helvetica" w:hAnsi="Helvetica"/>
          <w:b/>
          <w:color w:val="17365D" w:themeColor="text2" w:themeShade="BF"/>
          <w:sz w:val="28"/>
        </w:rPr>
        <w:t>i</w:t>
      </w:r>
      <w:r w:rsidR="00203F92" w:rsidRPr="006B2FF0">
        <w:rPr>
          <w:rFonts w:ascii="Helvetica" w:hAnsi="Helvetica"/>
          <w:b/>
          <w:color w:val="17365D" w:themeColor="text2" w:themeShade="BF"/>
          <w:sz w:val="28"/>
        </w:rPr>
        <w:t>mpediments</w:t>
      </w:r>
      <w:commentRangeEnd w:id="17"/>
      <w:r w:rsidR="00FC3B8A">
        <w:rPr>
          <w:rStyle w:val="CommentReference"/>
        </w:rPr>
        <w:commentReference w:id="17"/>
      </w:r>
    </w:p>
    <w:p w:rsidR="0069395E" w:rsidRDefault="00B778B7" w:rsidP="002D5B90">
      <w:pPr>
        <w:jc w:val="both"/>
        <w:rPr>
          <w:rFonts w:ascii="Helvetica" w:hAnsi="Helvetica"/>
        </w:rPr>
      </w:pPr>
      <w:r>
        <w:rPr>
          <w:rFonts w:ascii="Helvetica" w:hAnsi="Helvetica"/>
        </w:rPr>
        <w:t xml:space="preserve">Insurance </w:t>
      </w:r>
      <w:r w:rsidR="00871304">
        <w:rPr>
          <w:rFonts w:ascii="Helvetica" w:hAnsi="Helvetica"/>
        </w:rPr>
        <w:t>is</w:t>
      </w:r>
      <w:r>
        <w:rPr>
          <w:rFonts w:ascii="Helvetica" w:hAnsi="Helvetica"/>
        </w:rPr>
        <w:t xml:space="preserve"> a highly </w:t>
      </w:r>
      <w:r w:rsidR="00B870AB">
        <w:rPr>
          <w:rFonts w:ascii="Helvetica" w:hAnsi="Helvetica"/>
        </w:rPr>
        <w:t xml:space="preserve">regulated and </w:t>
      </w:r>
      <w:r w:rsidR="0034477A" w:rsidRPr="0034477A">
        <w:rPr>
          <w:rFonts w:ascii="Helvetica" w:hAnsi="Helvetica"/>
        </w:rPr>
        <w:t xml:space="preserve">process-oriented industry </w:t>
      </w:r>
      <w:r>
        <w:rPr>
          <w:rFonts w:ascii="Helvetica" w:hAnsi="Helvetica"/>
        </w:rPr>
        <w:t>with its</w:t>
      </w:r>
      <w:r w:rsidR="0034477A" w:rsidRPr="0034477A">
        <w:rPr>
          <w:rFonts w:ascii="Helvetica" w:hAnsi="Helvetica"/>
        </w:rPr>
        <w:t xml:space="preserve"> unique </w:t>
      </w:r>
      <w:del w:id="18" w:author="Cognizant Technology Solutions" w:date="2017-06-30T07:23:00Z">
        <w:r w:rsidR="0034477A" w:rsidRPr="0034477A" w:rsidDel="00FC3B8A">
          <w:rPr>
            <w:rFonts w:ascii="Helvetica" w:hAnsi="Helvetica"/>
          </w:rPr>
          <w:delText xml:space="preserve">series </w:delText>
        </w:r>
      </w:del>
      <w:ins w:id="19" w:author="Cognizant Technology Solutions" w:date="2017-06-30T07:23:00Z">
        <w:r w:rsidR="00FC3B8A">
          <w:rPr>
            <w:rFonts w:ascii="Helvetica" w:hAnsi="Helvetica"/>
          </w:rPr>
          <w:t>set</w:t>
        </w:r>
        <w:r w:rsidR="00FC3B8A" w:rsidRPr="0034477A">
          <w:rPr>
            <w:rFonts w:ascii="Helvetica" w:hAnsi="Helvetica"/>
          </w:rPr>
          <w:t xml:space="preserve"> </w:t>
        </w:r>
      </w:ins>
      <w:r w:rsidR="0034477A" w:rsidRPr="0034477A">
        <w:rPr>
          <w:rFonts w:ascii="Helvetica" w:hAnsi="Helvetica"/>
        </w:rPr>
        <w:t xml:space="preserve">of challenges. The business </w:t>
      </w:r>
      <w:r w:rsidR="00B1641B">
        <w:rPr>
          <w:rFonts w:ascii="Helvetica" w:hAnsi="Helvetica"/>
        </w:rPr>
        <w:t xml:space="preserve">requirements involve multiple actors and are mostly </w:t>
      </w:r>
      <w:r w:rsidR="00C35943">
        <w:rPr>
          <w:rFonts w:ascii="Helvetica" w:hAnsi="Helvetica"/>
        </w:rPr>
        <w:t>inter</w:t>
      </w:r>
      <w:r w:rsidR="00483A53">
        <w:rPr>
          <w:rFonts w:ascii="Helvetica" w:hAnsi="Helvetica"/>
        </w:rPr>
        <w:t xml:space="preserve">woven, which </w:t>
      </w:r>
      <w:r w:rsidR="00B1641B">
        <w:rPr>
          <w:rFonts w:ascii="Helvetica" w:hAnsi="Helvetica"/>
        </w:rPr>
        <w:t xml:space="preserve">also increases the need of constant data flow in every direction. </w:t>
      </w:r>
    </w:p>
    <w:p w:rsidR="0069395E" w:rsidRDefault="0069395E" w:rsidP="002D5B90">
      <w:pPr>
        <w:jc w:val="both"/>
        <w:rPr>
          <w:rFonts w:ascii="Helvetica" w:hAnsi="Helvetica"/>
        </w:rPr>
      </w:pPr>
    </w:p>
    <w:p w:rsidR="00B778B7" w:rsidRDefault="00B1641B" w:rsidP="002D5B90">
      <w:pPr>
        <w:jc w:val="both"/>
        <w:rPr>
          <w:rFonts w:ascii="Helvetica" w:hAnsi="Helvetica"/>
          <w:noProof/>
        </w:rPr>
      </w:pPr>
      <w:r>
        <w:rPr>
          <w:rFonts w:ascii="Helvetica" w:hAnsi="Helvetica"/>
        </w:rPr>
        <w:t>Another key challenge with the Insurance IT landscape is the constant</w:t>
      </w:r>
      <w:r w:rsidR="008F7AC4">
        <w:rPr>
          <w:rFonts w:ascii="Helvetica" w:hAnsi="Helvetica"/>
        </w:rPr>
        <w:t>ly</w:t>
      </w:r>
      <w:r>
        <w:rPr>
          <w:rFonts w:ascii="Helvetica" w:hAnsi="Helvetica"/>
        </w:rPr>
        <w:t xml:space="preserve"> changing rules governing these processes, which </w:t>
      </w:r>
      <w:r w:rsidR="008F7AC4">
        <w:rPr>
          <w:rFonts w:ascii="Helvetica" w:hAnsi="Helvetica"/>
        </w:rPr>
        <w:t>possess</w:t>
      </w:r>
      <w:r>
        <w:rPr>
          <w:rFonts w:ascii="Helvetica" w:hAnsi="Helvetica"/>
        </w:rPr>
        <w:t xml:space="preserve"> significant challenges to automation. </w:t>
      </w:r>
      <w:r w:rsidR="00663A94">
        <w:rPr>
          <w:rFonts w:ascii="Helvetica" w:hAnsi="Helvetica"/>
        </w:rPr>
        <w:t>Most of the core</w:t>
      </w:r>
      <w:r w:rsidR="00871304">
        <w:rPr>
          <w:rFonts w:ascii="Helvetica" w:hAnsi="Helvetica"/>
        </w:rPr>
        <w:t xml:space="preserve"> insurance</w:t>
      </w:r>
      <w:r w:rsidR="00663A94">
        <w:rPr>
          <w:rFonts w:ascii="Helvetica" w:hAnsi="Helvetica"/>
        </w:rPr>
        <w:t xml:space="preserve"> IT systems and solutions are</w:t>
      </w:r>
      <w:r w:rsidR="00663A94" w:rsidRPr="002D7F1E">
        <w:rPr>
          <w:rFonts w:ascii="Helvetica" w:hAnsi="Helvetica"/>
        </w:rPr>
        <w:t xml:space="preserve"> </w:t>
      </w:r>
      <w:r w:rsidR="00371027">
        <w:rPr>
          <w:rFonts w:ascii="Helvetica" w:hAnsi="Helvetica"/>
        </w:rPr>
        <w:t xml:space="preserve">designed as </w:t>
      </w:r>
      <w:r w:rsidR="00663A94" w:rsidRPr="002D7F1E">
        <w:rPr>
          <w:rFonts w:ascii="Helvetica" w:hAnsi="Helvetica"/>
        </w:rPr>
        <w:t>monoliths</w:t>
      </w:r>
      <w:r w:rsidR="00371027">
        <w:rPr>
          <w:rFonts w:ascii="Helvetica" w:hAnsi="Helvetica"/>
        </w:rPr>
        <w:t xml:space="preserve"> </w:t>
      </w:r>
      <w:r w:rsidR="00663A94">
        <w:rPr>
          <w:rFonts w:ascii="Helvetica" w:hAnsi="Helvetica"/>
        </w:rPr>
        <w:t>to enable</w:t>
      </w:r>
      <w:r w:rsidR="00663A94" w:rsidRPr="002D7F1E">
        <w:rPr>
          <w:rFonts w:ascii="Helvetica" w:hAnsi="Helvetica"/>
        </w:rPr>
        <w:t xml:space="preserve"> handling </w:t>
      </w:r>
      <w:r w:rsidR="00663A94">
        <w:rPr>
          <w:rFonts w:ascii="Helvetica" w:hAnsi="Helvetica"/>
        </w:rPr>
        <w:t xml:space="preserve">of </w:t>
      </w:r>
      <w:r w:rsidR="00663A94" w:rsidRPr="002D7F1E">
        <w:rPr>
          <w:rFonts w:ascii="Helvetica" w:hAnsi="Helvetica"/>
        </w:rPr>
        <w:t xml:space="preserve">all </w:t>
      </w:r>
      <w:r w:rsidR="00663A94">
        <w:rPr>
          <w:rFonts w:ascii="Helvetica" w:hAnsi="Helvetica"/>
        </w:rPr>
        <w:t xml:space="preserve">the dimensions and </w:t>
      </w:r>
      <w:r w:rsidR="00663A94" w:rsidRPr="002D7F1E">
        <w:rPr>
          <w:rFonts w:ascii="Helvetica" w:hAnsi="Helvetica"/>
        </w:rPr>
        <w:t>aspec</w:t>
      </w:r>
      <w:r w:rsidR="00663A94">
        <w:rPr>
          <w:rFonts w:ascii="Helvetica" w:hAnsi="Helvetica"/>
        </w:rPr>
        <w:t>t</w:t>
      </w:r>
      <w:r w:rsidR="008F7AC4">
        <w:rPr>
          <w:rFonts w:ascii="Helvetica" w:hAnsi="Helvetica"/>
        </w:rPr>
        <w:t>s of a complex business process. M</w:t>
      </w:r>
      <w:r w:rsidR="00663A94">
        <w:rPr>
          <w:rFonts w:ascii="Helvetica" w:hAnsi="Helvetica"/>
        </w:rPr>
        <w:t xml:space="preserve">ost of these </w:t>
      </w:r>
      <w:r w:rsidR="008F7AC4">
        <w:rPr>
          <w:rFonts w:ascii="Helvetica" w:hAnsi="Helvetica"/>
        </w:rPr>
        <w:t>monoliths</w:t>
      </w:r>
      <w:r w:rsidR="00663A94">
        <w:rPr>
          <w:rFonts w:ascii="Helvetica" w:hAnsi="Helvetica"/>
        </w:rPr>
        <w:t xml:space="preserve"> are either home grown or are commercial of</w:t>
      </w:r>
      <w:r w:rsidR="00D36743">
        <w:rPr>
          <w:rFonts w:ascii="Helvetica" w:hAnsi="Helvetica"/>
        </w:rPr>
        <w:t>f</w:t>
      </w:r>
      <w:r w:rsidR="008552C0">
        <w:rPr>
          <w:rFonts w:ascii="Helvetica" w:hAnsi="Helvetica"/>
        </w:rPr>
        <w:t xml:space="preserve"> the shelf products implemented over years.</w:t>
      </w:r>
      <w:r w:rsidR="00D064EF" w:rsidRPr="00D064EF">
        <w:rPr>
          <w:rFonts w:ascii="Helvetica" w:hAnsi="Helvetica"/>
          <w:noProof/>
        </w:rPr>
        <w:t xml:space="preserve"> </w:t>
      </w:r>
    </w:p>
    <w:p w:rsidR="007D3311" w:rsidRDefault="007D3311" w:rsidP="002D5B90">
      <w:pPr>
        <w:jc w:val="both"/>
        <w:rPr>
          <w:rFonts w:ascii="Helvetica" w:hAnsi="Helvetica"/>
          <w:noProof/>
        </w:rPr>
      </w:pPr>
    </w:p>
    <w:p w:rsidR="009B6244" w:rsidRDefault="001F1DD8" w:rsidP="006E489C">
      <w:pPr>
        <w:tabs>
          <w:tab w:val="left" w:pos="8640"/>
        </w:tabs>
        <w:jc w:val="both"/>
        <w:rPr>
          <w:rFonts w:ascii="Helvetica" w:hAnsi="Helvetica"/>
        </w:rPr>
      </w:pPr>
      <w:r>
        <w:rPr>
          <w:rFonts w:ascii="Helvetica" w:hAnsi="Helvetica"/>
        </w:rPr>
        <w:t>In order t</w:t>
      </w:r>
      <w:r w:rsidR="009C6949">
        <w:rPr>
          <w:rFonts w:ascii="Helvetica" w:hAnsi="Helvetica"/>
        </w:rPr>
        <w:t>o</w:t>
      </w:r>
      <w:r w:rsidR="00B15031">
        <w:rPr>
          <w:rFonts w:ascii="Helvetica" w:hAnsi="Helvetica"/>
        </w:rPr>
        <w:t xml:space="preserve"> achieve all that, </w:t>
      </w:r>
      <w:r w:rsidR="002E5C6B">
        <w:rPr>
          <w:rFonts w:ascii="Helvetica" w:hAnsi="Helvetica"/>
        </w:rPr>
        <w:t>the i</w:t>
      </w:r>
      <w:r>
        <w:rPr>
          <w:rFonts w:ascii="Helvetica" w:hAnsi="Helvetica"/>
        </w:rPr>
        <w:t>nsurers face si</w:t>
      </w:r>
      <w:r w:rsidR="00B15031">
        <w:rPr>
          <w:rFonts w:ascii="Helvetica" w:hAnsi="Helvetica"/>
        </w:rPr>
        <w:t xml:space="preserve">gnificant impediments even today </w:t>
      </w:r>
      <w:r w:rsidR="009C6949">
        <w:rPr>
          <w:rFonts w:ascii="Helvetica" w:hAnsi="Helvetica"/>
        </w:rPr>
        <w:t>and some of th</w:t>
      </w:r>
      <w:r w:rsidR="005F07BD">
        <w:rPr>
          <w:rFonts w:ascii="Helvetica" w:hAnsi="Helvetica"/>
        </w:rPr>
        <w:t>e most common ones</w:t>
      </w:r>
      <w:r w:rsidR="009C6949">
        <w:rPr>
          <w:rFonts w:ascii="Helvetica" w:hAnsi="Helvetica"/>
        </w:rPr>
        <w:t xml:space="preserve"> are</w:t>
      </w:r>
      <w:r w:rsidR="005F07BD">
        <w:rPr>
          <w:rFonts w:ascii="Helvetica" w:hAnsi="Helvetica"/>
        </w:rPr>
        <w:t xml:space="preserve"> </w:t>
      </w:r>
      <w:r w:rsidR="00C37B6A">
        <w:rPr>
          <w:rFonts w:ascii="Helvetica" w:hAnsi="Helvetica"/>
        </w:rPr>
        <w:t>highlighted below.</w:t>
      </w:r>
    </w:p>
    <w:p w:rsidR="009B6244" w:rsidRDefault="009B6244" w:rsidP="009B6244">
      <w:pPr>
        <w:jc w:val="both"/>
        <w:rPr>
          <w:rFonts w:ascii="Helvetica" w:hAnsi="Helvetica"/>
          <w:color w:val="FF0000"/>
        </w:rPr>
      </w:pPr>
    </w:p>
    <w:p w:rsidR="00643644" w:rsidRPr="001974F5" w:rsidRDefault="00A86503" w:rsidP="00581961">
      <w:pPr>
        <w:rPr>
          <w:rFonts w:ascii="Helvetica" w:hAnsi="Helvetica"/>
          <w:b/>
          <w:color w:val="E36C0A" w:themeColor="accent6" w:themeShade="BF"/>
        </w:rPr>
      </w:pPr>
      <w:r>
        <w:rPr>
          <w:rFonts w:ascii="Helvetica" w:hAnsi="Helvetica"/>
          <w:b/>
          <w:color w:val="E36C0A" w:themeColor="accent6" w:themeShade="BF"/>
        </w:rPr>
        <w:t xml:space="preserve">IT landscape of </w:t>
      </w:r>
      <w:r w:rsidR="002E5C6B">
        <w:rPr>
          <w:rFonts w:ascii="Helvetica" w:hAnsi="Helvetica"/>
          <w:b/>
          <w:color w:val="E36C0A" w:themeColor="accent6" w:themeShade="BF"/>
        </w:rPr>
        <w:t>m</w:t>
      </w:r>
      <w:r w:rsidR="004A079A" w:rsidRPr="001974F5">
        <w:rPr>
          <w:rFonts w:ascii="Helvetica" w:hAnsi="Helvetica"/>
          <w:b/>
          <w:color w:val="E36C0A" w:themeColor="accent6" w:themeShade="BF"/>
        </w:rPr>
        <w:t>onoliths</w:t>
      </w:r>
      <w:r w:rsidR="00643644" w:rsidRPr="001974F5">
        <w:rPr>
          <w:rFonts w:ascii="Helvetica" w:hAnsi="Helvetica"/>
          <w:b/>
          <w:color w:val="E36C0A" w:themeColor="accent6" w:themeShade="BF"/>
        </w:rPr>
        <w:t xml:space="preserve"> and </w:t>
      </w:r>
      <w:r w:rsidR="008058E1">
        <w:rPr>
          <w:rFonts w:ascii="Helvetica" w:hAnsi="Helvetica"/>
          <w:b/>
          <w:color w:val="E36C0A" w:themeColor="accent6" w:themeShade="BF"/>
        </w:rPr>
        <w:t>h</w:t>
      </w:r>
      <w:r w:rsidR="00643644" w:rsidRPr="001974F5">
        <w:rPr>
          <w:rFonts w:ascii="Helvetica" w:hAnsi="Helvetica"/>
          <w:b/>
          <w:color w:val="E36C0A" w:themeColor="accent6" w:themeShade="BF"/>
        </w:rPr>
        <w:t xml:space="preserve">eterogeneous </w:t>
      </w:r>
      <w:r>
        <w:rPr>
          <w:rFonts w:ascii="Helvetica" w:hAnsi="Helvetica"/>
          <w:b/>
          <w:color w:val="E36C0A" w:themeColor="accent6" w:themeShade="BF"/>
        </w:rPr>
        <w:t>systems</w:t>
      </w:r>
    </w:p>
    <w:p w:rsidR="00643644" w:rsidRDefault="00BC5B36"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policy</w:t>
      </w:r>
      <w:proofErr w:type="gramEnd"/>
      <w:r>
        <w:rPr>
          <w:rFonts w:ascii="Helvetica" w:hAnsi="Helvetica"/>
          <w:color w:val="000000" w:themeColor="text1"/>
        </w:rPr>
        <w:t xml:space="preserve"> and c</w:t>
      </w:r>
      <w:r w:rsidR="00597C18" w:rsidRPr="00D8728C">
        <w:rPr>
          <w:rFonts w:ascii="Helvetica" w:hAnsi="Helvetica"/>
          <w:color w:val="000000" w:themeColor="text1"/>
        </w:rPr>
        <w:t>laims s</w:t>
      </w:r>
      <w:r w:rsidR="00643644" w:rsidRPr="00D8728C">
        <w:rPr>
          <w:rFonts w:ascii="Helvetica" w:hAnsi="Helvetica"/>
          <w:color w:val="000000" w:themeColor="text1"/>
        </w:rPr>
        <w:t xml:space="preserve">ystems evolved over years and shaped up as monoliths, because business requirements involved multiple actors and are mostly </w:t>
      </w:r>
      <w:r w:rsidR="00643644" w:rsidRPr="00D8728C">
        <w:rPr>
          <w:rFonts w:ascii="Helvetica" w:hAnsi="Helvetica"/>
          <w:color w:val="000000" w:themeColor="text1"/>
        </w:rPr>
        <w:lastRenderedPageBreak/>
        <w:t xml:space="preserve">interwoven, which also increases the need of constant data flow in every direction. </w:t>
      </w:r>
    </w:p>
    <w:p w:rsidR="00BC5B36" w:rsidRPr="00BC5B36" w:rsidRDefault="00BC5B36" w:rsidP="00576949">
      <w:pPr>
        <w:pStyle w:val="ListParagraph"/>
        <w:numPr>
          <w:ilvl w:val="0"/>
          <w:numId w:val="27"/>
        </w:numPr>
        <w:spacing w:before="120" w:after="120"/>
        <w:contextualSpacing w:val="0"/>
        <w:jc w:val="both"/>
        <w:rPr>
          <w:rFonts w:ascii="Helvetica" w:hAnsi="Helvetica"/>
          <w:color w:val="000000" w:themeColor="text1"/>
        </w:rPr>
      </w:pPr>
      <w:r w:rsidRPr="007029ED">
        <w:rPr>
          <w:rFonts w:ascii="Helvetica" w:hAnsi="Helvetica"/>
          <w:color w:val="000000" w:themeColor="text1"/>
        </w:rPr>
        <w:t>the rules that govern business processes are constantly changing, resulting in significant automation challenges</w:t>
      </w:r>
    </w:p>
    <w:p w:rsidR="00643644" w:rsidRPr="00BC5B36"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c</w:t>
      </w:r>
      <w:r w:rsidR="00643644" w:rsidRPr="00BC5B36">
        <w:rPr>
          <w:rFonts w:ascii="Helvetica" w:hAnsi="Helvetica"/>
          <w:color w:val="000000" w:themeColor="text1"/>
        </w:rPr>
        <w:t>omplex business processes and lifecycle management spanning across multiple domains caused systems to sit as close as possible, adding up to the size and complexity of these systems</w:t>
      </w:r>
    </w:p>
    <w:p w:rsidR="002E4C7E" w:rsidRPr="00D8728C" w:rsidRDefault="00BC5B36"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b</w:t>
      </w:r>
      <w:r w:rsidR="002E4C7E" w:rsidRPr="00D8728C">
        <w:rPr>
          <w:rFonts w:ascii="Helvetica" w:hAnsi="Helvetica"/>
          <w:color w:val="000000" w:themeColor="text1"/>
        </w:rPr>
        <w:t xml:space="preserve">atch oriented systems depending highly upon data feeds </w:t>
      </w:r>
    </w:p>
    <w:p w:rsidR="00E96FE5" w:rsidRPr="00D8728C" w:rsidRDefault="00BC5B36"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m</w:t>
      </w:r>
      <w:r w:rsidR="00E96FE5" w:rsidRPr="00D8728C">
        <w:rPr>
          <w:rFonts w:ascii="Helvetica" w:hAnsi="Helvetica"/>
          <w:color w:val="000000" w:themeColor="text1"/>
        </w:rPr>
        <w:t>ergers</w:t>
      </w:r>
      <w:proofErr w:type="gramEnd"/>
      <w:r w:rsidR="00E96FE5" w:rsidRPr="00D8728C">
        <w:rPr>
          <w:rFonts w:ascii="Helvetica" w:hAnsi="Helvetica"/>
          <w:color w:val="000000" w:themeColor="text1"/>
        </w:rPr>
        <w:t xml:space="preserve"> and acquisitions over years have led to accumulation of technical debt and heterogeneous systems landscape.</w:t>
      </w:r>
    </w:p>
    <w:p w:rsidR="004A079A" w:rsidRDefault="004A079A" w:rsidP="009B6244">
      <w:pPr>
        <w:jc w:val="both"/>
        <w:rPr>
          <w:rFonts w:ascii="Helvetica" w:hAnsi="Helvetica"/>
          <w:color w:val="FF0000"/>
        </w:rPr>
      </w:pPr>
    </w:p>
    <w:p w:rsidR="004A079A" w:rsidRPr="001974F5" w:rsidRDefault="004A079A" w:rsidP="00581961">
      <w:pPr>
        <w:rPr>
          <w:rFonts w:ascii="Helvetica" w:hAnsi="Helvetica"/>
          <w:b/>
          <w:color w:val="E36C0A" w:themeColor="accent6" w:themeShade="BF"/>
        </w:rPr>
      </w:pPr>
      <w:r w:rsidRPr="001974F5">
        <w:rPr>
          <w:rFonts w:ascii="Helvetica" w:hAnsi="Helvetica"/>
          <w:b/>
          <w:color w:val="E36C0A" w:themeColor="accent6" w:themeShade="BF"/>
        </w:rPr>
        <w:t>Inconsistent</w:t>
      </w:r>
      <w:r w:rsidR="00EB64AC">
        <w:rPr>
          <w:rFonts w:ascii="Helvetica" w:hAnsi="Helvetica"/>
          <w:b/>
          <w:color w:val="E36C0A" w:themeColor="accent6" w:themeShade="BF"/>
        </w:rPr>
        <w:t xml:space="preserve"> user e</w:t>
      </w:r>
      <w:r w:rsidRPr="001974F5">
        <w:rPr>
          <w:rFonts w:ascii="Helvetica" w:hAnsi="Helvetica"/>
          <w:b/>
          <w:color w:val="E36C0A" w:themeColor="accent6" w:themeShade="BF"/>
        </w:rPr>
        <w:t>xperience</w:t>
      </w:r>
    </w:p>
    <w:p w:rsidR="00597C18"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s</w:t>
      </w:r>
      <w:r w:rsidR="00597C18" w:rsidRPr="00137E09">
        <w:rPr>
          <w:rFonts w:ascii="Helvetica" w:hAnsi="Helvetica"/>
          <w:color w:val="000000" w:themeColor="text1"/>
        </w:rPr>
        <w:t>trong LOB alignment and ownership leading to implementation of singular executable or applications leading to LOB centric portals</w:t>
      </w:r>
    </w:p>
    <w:p w:rsidR="00597C18" w:rsidRPr="00137E09" w:rsidRDefault="00597C18" w:rsidP="00576949">
      <w:pPr>
        <w:pStyle w:val="ListParagraph"/>
        <w:numPr>
          <w:ilvl w:val="0"/>
          <w:numId w:val="27"/>
        </w:numPr>
        <w:spacing w:before="120" w:after="120"/>
        <w:contextualSpacing w:val="0"/>
        <w:jc w:val="both"/>
        <w:rPr>
          <w:rFonts w:ascii="Helvetica" w:hAnsi="Helvetica"/>
          <w:color w:val="000000" w:themeColor="text1"/>
        </w:rPr>
      </w:pPr>
      <w:r w:rsidRPr="00137E09">
        <w:rPr>
          <w:rFonts w:ascii="Helvetica" w:hAnsi="Helvetica"/>
          <w:color w:val="000000" w:themeColor="text1"/>
        </w:rPr>
        <w:t>FNOL, 3rd Party Claimants &amp; Injured Workers interact over phone</w:t>
      </w:r>
    </w:p>
    <w:p w:rsidR="00597C18"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o</w:t>
      </w:r>
      <w:r w:rsidR="00597C18" w:rsidRPr="00137E09">
        <w:rPr>
          <w:rFonts w:ascii="Helvetica" w:hAnsi="Helvetica"/>
          <w:color w:val="000000" w:themeColor="text1"/>
        </w:rPr>
        <w:t>nly adjuster can reach to claimants via phone</w:t>
      </w:r>
    </w:p>
    <w:p w:rsidR="00D85905" w:rsidRDefault="00D85905" w:rsidP="00D85905">
      <w:pPr>
        <w:jc w:val="both"/>
        <w:rPr>
          <w:rFonts w:ascii="Helvetica" w:hAnsi="Helvetica"/>
          <w:i/>
          <w:color w:val="7030A0"/>
        </w:rPr>
      </w:pPr>
    </w:p>
    <w:p w:rsidR="00D85905" w:rsidRPr="001974F5" w:rsidDel="00E719D3" w:rsidRDefault="00D85905" w:rsidP="00581961">
      <w:pPr>
        <w:rPr>
          <w:del w:id="20" w:author="Cognizant Technology Solutions" w:date="2017-06-30T07:43:00Z"/>
          <w:rFonts w:ascii="Helvetica" w:hAnsi="Helvetica"/>
          <w:b/>
          <w:color w:val="E36C0A" w:themeColor="accent6" w:themeShade="BF"/>
        </w:rPr>
      </w:pPr>
      <w:del w:id="21" w:author="Cognizant Technology Solutions" w:date="2017-06-30T07:43:00Z">
        <w:r w:rsidRPr="001974F5" w:rsidDel="00E719D3">
          <w:rPr>
            <w:rFonts w:ascii="Helvetica" w:hAnsi="Helvetica"/>
            <w:b/>
            <w:color w:val="E36C0A" w:themeColor="accent6" w:themeShade="BF"/>
          </w:rPr>
          <w:delText>Data remains an application asset</w:delText>
        </w:r>
      </w:del>
    </w:p>
    <w:p w:rsidR="00FD0BB5" w:rsidRPr="00137E09" w:rsidDel="00E719D3" w:rsidRDefault="009979CE" w:rsidP="00576949">
      <w:pPr>
        <w:pStyle w:val="ListParagraph"/>
        <w:numPr>
          <w:ilvl w:val="0"/>
          <w:numId w:val="27"/>
        </w:numPr>
        <w:spacing w:before="120" w:after="120"/>
        <w:contextualSpacing w:val="0"/>
        <w:jc w:val="both"/>
        <w:rPr>
          <w:del w:id="22" w:author="Cognizant Technology Solutions" w:date="2017-06-30T07:43:00Z"/>
          <w:rFonts w:ascii="Helvetica" w:hAnsi="Helvetica"/>
          <w:color w:val="000000" w:themeColor="text1"/>
        </w:rPr>
      </w:pPr>
      <w:del w:id="23" w:author="Cognizant Technology Solutions" w:date="2017-06-30T07:43:00Z">
        <w:r w:rsidDel="00E719D3">
          <w:rPr>
            <w:rFonts w:ascii="Helvetica" w:hAnsi="Helvetica"/>
            <w:color w:val="000000" w:themeColor="text1"/>
          </w:rPr>
          <w:delText>i</w:delText>
        </w:r>
        <w:r w:rsidR="00FD0BB5" w:rsidRPr="00137E09" w:rsidDel="00E719D3">
          <w:rPr>
            <w:rFonts w:ascii="Helvetica" w:hAnsi="Helvetica"/>
            <w:color w:val="000000" w:themeColor="text1"/>
          </w:rPr>
          <w:delText>nsurance companies have always been data centric, but always lacked the sophistication of converting raw data into marketable value</w:delText>
        </w:r>
      </w:del>
    </w:p>
    <w:p w:rsidR="00FD0BB5" w:rsidRPr="00137E09" w:rsidDel="00E719D3" w:rsidRDefault="009979CE" w:rsidP="00576949">
      <w:pPr>
        <w:pStyle w:val="ListParagraph"/>
        <w:numPr>
          <w:ilvl w:val="0"/>
          <w:numId w:val="27"/>
        </w:numPr>
        <w:spacing w:before="120" w:after="120"/>
        <w:contextualSpacing w:val="0"/>
        <w:jc w:val="both"/>
        <w:rPr>
          <w:del w:id="24" w:author="Cognizant Technology Solutions" w:date="2017-06-30T07:43:00Z"/>
          <w:rFonts w:ascii="Helvetica" w:hAnsi="Helvetica"/>
          <w:color w:val="000000" w:themeColor="text1"/>
        </w:rPr>
      </w:pPr>
      <w:del w:id="25" w:author="Cognizant Technology Solutions" w:date="2017-06-30T07:43:00Z">
        <w:r w:rsidDel="00E719D3">
          <w:rPr>
            <w:rFonts w:ascii="Helvetica" w:hAnsi="Helvetica"/>
            <w:color w:val="000000" w:themeColor="text1"/>
          </w:rPr>
          <w:delText>l</w:delText>
        </w:r>
        <w:r w:rsidR="00FD0BB5" w:rsidRPr="00137E09" w:rsidDel="00E719D3">
          <w:rPr>
            <w:rFonts w:ascii="Helvetica" w:hAnsi="Helvetica"/>
            <w:color w:val="000000" w:themeColor="text1"/>
          </w:rPr>
          <w:delText>ack of data-driven innovation, pervasive data governance and data integration initiatives like MDM, ODS, RDM or DataHubs.</w:delText>
        </w:r>
      </w:del>
    </w:p>
    <w:p w:rsidR="00D85905" w:rsidRPr="00597C18" w:rsidRDefault="00D85905" w:rsidP="00597C18">
      <w:pPr>
        <w:pStyle w:val="ListParagraph"/>
        <w:ind w:left="360"/>
        <w:jc w:val="both"/>
        <w:rPr>
          <w:rFonts w:ascii="Helvetica" w:hAnsi="Helvetica"/>
          <w:i/>
          <w:color w:val="365F91" w:themeColor="accent1" w:themeShade="BF"/>
        </w:rPr>
      </w:pPr>
    </w:p>
    <w:p w:rsidR="00E13D3B"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 xml:space="preserve">Low </w:t>
      </w:r>
      <w:r w:rsidR="00732195" w:rsidRPr="001974F5">
        <w:rPr>
          <w:rFonts w:ascii="Helvetica" w:hAnsi="Helvetica"/>
          <w:b/>
          <w:color w:val="E36C0A" w:themeColor="accent6" w:themeShade="BF"/>
        </w:rPr>
        <w:t>Availability</w:t>
      </w:r>
    </w:p>
    <w:p w:rsidR="00EB64AC"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l</w:t>
      </w:r>
      <w:r w:rsidR="00EB64AC" w:rsidRPr="00137E09">
        <w:rPr>
          <w:rFonts w:ascii="Helvetica" w:hAnsi="Helvetica"/>
          <w:color w:val="000000" w:themeColor="text1"/>
        </w:rPr>
        <w:t xml:space="preserve">egacy </w:t>
      </w:r>
      <w:r w:rsidR="00EB64AC">
        <w:rPr>
          <w:rFonts w:ascii="Helvetica" w:hAnsi="Helvetica"/>
          <w:color w:val="000000" w:themeColor="text1"/>
        </w:rPr>
        <w:t xml:space="preserve">business </w:t>
      </w:r>
      <w:r w:rsidR="00EB64AC" w:rsidRPr="00137E09">
        <w:rPr>
          <w:rFonts w:ascii="Helvetica" w:hAnsi="Helvetica"/>
          <w:color w:val="000000" w:themeColor="text1"/>
        </w:rPr>
        <w:t>services</w:t>
      </w:r>
      <w:r w:rsidR="00EB64AC">
        <w:rPr>
          <w:rFonts w:ascii="Helvetica" w:hAnsi="Helvetica"/>
          <w:color w:val="000000" w:themeColor="text1"/>
        </w:rPr>
        <w:t xml:space="preserve"> causing too much dependence on other system availability </w:t>
      </w:r>
    </w:p>
    <w:p w:rsidR="007B6DC6"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2E4C7E" w:rsidRPr="00137E09">
        <w:rPr>
          <w:rFonts w:ascii="Helvetica" w:hAnsi="Helvetica"/>
          <w:color w:val="000000" w:themeColor="text1"/>
        </w:rPr>
        <w:t>ow</w:t>
      </w:r>
      <w:proofErr w:type="gramEnd"/>
      <w:r w:rsidR="002E4C7E" w:rsidRPr="00137E09">
        <w:rPr>
          <w:rFonts w:ascii="Helvetica" w:hAnsi="Helvetica"/>
          <w:color w:val="000000" w:themeColor="text1"/>
        </w:rPr>
        <w:t xml:space="preserve"> availability due</w:t>
      </w:r>
      <w:r w:rsidR="007B6DC6" w:rsidRPr="00137E09">
        <w:rPr>
          <w:rFonts w:ascii="Helvetica" w:hAnsi="Helvetica"/>
          <w:color w:val="000000" w:themeColor="text1"/>
        </w:rPr>
        <w:t xml:space="preserve"> to tradi</w:t>
      </w:r>
      <w:r w:rsidR="00EB64AC">
        <w:rPr>
          <w:rFonts w:ascii="Helvetica" w:hAnsi="Helvetica"/>
          <w:color w:val="000000" w:themeColor="text1"/>
        </w:rPr>
        <w:t xml:space="preserve">tional long maintenance cycles </w:t>
      </w:r>
      <w:r w:rsidR="007B6DC6" w:rsidRPr="00137E09">
        <w:rPr>
          <w:rFonts w:ascii="Helvetica" w:hAnsi="Helvetica"/>
          <w:color w:val="000000" w:themeColor="text1"/>
        </w:rPr>
        <w:t>and lack of continuous delivery mechanism.</w:t>
      </w:r>
    </w:p>
    <w:p w:rsidR="002E4C7E"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2E4C7E" w:rsidRPr="00137E09">
        <w:rPr>
          <w:rFonts w:ascii="Helvetica" w:hAnsi="Helvetica"/>
          <w:color w:val="000000" w:themeColor="text1"/>
        </w:rPr>
        <w:t>ack</w:t>
      </w:r>
      <w:proofErr w:type="gramEnd"/>
      <w:r w:rsidR="002E4C7E" w:rsidRPr="00137E09">
        <w:rPr>
          <w:rFonts w:ascii="Helvetica" w:hAnsi="Helvetica"/>
          <w:color w:val="000000" w:themeColor="text1"/>
        </w:rPr>
        <w:t xml:space="preserve"> of cloud adoption</w:t>
      </w:r>
      <w:r w:rsidR="00EB64AC">
        <w:rPr>
          <w:rFonts w:ascii="Helvetica" w:hAnsi="Helvetica"/>
          <w:color w:val="000000" w:themeColor="text1"/>
        </w:rPr>
        <w:t xml:space="preserve"> and dependence on infrastructure which are on premise.</w:t>
      </w:r>
    </w:p>
    <w:p w:rsidR="004A079A" w:rsidRDefault="004A079A" w:rsidP="009B6244">
      <w:pPr>
        <w:jc w:val="both"/>
        <w:rPr>
          <w:rFonts w:ascii="Helvetica" w:hAnsi="Helvetica"/>
          <w:color w:val="FF0000"/>
        </w:rPr>
      </w:pPr>
    </w:p>
    <w:p w:rsidR="004A079A" w:rsidRPr="001974F5" w:rsidRDefault="00A712B5" w:rsidP="00581961">
      <w:pPr>
        <w:rPr>
          <w:rFonts w:ascii="Helvetica" w:hAnsi="Helvetica"/>
          <w:b/>
          <w:color w:val="E36C0A" w:themeColor="accent6" w:themeShade="BF"/>
        </w:rPr>
      </w:pPr>
      <w:r w:rsidRPr="001974F5">
        <w:rPr>
          <w:rFonts w:ascii="Helvetica" w:hAnsi="Helvetica"/>
          <w:b/>
          <w:color w:val="E36C0A" w:themeColor="accent6" w:themeShade="BF"/>
        </w:rPr>
        <w:t>L</w:t>
      </w:r>
      <w:r w:rsidR="003F3939" w:rsidRPr="001974F5">
        <w:rPr>
          <w:rFonts w:ascii="Helvetica" w:hAnsi="Helvetica"/>
          <w:b/>
          <w:color w:val="E36C0A" w:themeColor="accent6" w:themeShade="BF"/>
        </w:rPr>
        <w:t>ack of right g</w:t>
      </w:r>
      <w:r w:rsidR="004A079A" w:rsidRPr="001974F5">
        <w:rPr>
          <w:rFonts w:ascii="Helvetica" w:hAnsi="Helvetica"/>
          <w:b/>
          <w:color w:val="E36C0A" w:themeColor="accent6" w:themeShade="BF"/>
        </w:rPr>
        <w:t>rained services and customer centricity</w:t>
      </w:r>
    </w:p>
    <w:p w:rsidR="002E4C7E"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s</w:t>
      </w:r>
      <w:r w:rsidR="002E4C7E" w:rsidRPr="00137E09">
        <w:rPr>
          <w:rFonts w:ascii="Helvetica" w:hAnsi="Helvetica"/>
          <w:color w:val="000000" w:themeColor="text1"/>
        </w:rPr>
        <w:t>ervices</w:t>
      </w:r>
      <w:proofErr w:type="gramEnd"/>
      <w:r w:rsidR="002E4C7E" w:rsidRPr="00137E09">
        <w:rPr>
          <w:rFonts w:ascii="Helvetica" w:hAnsi="Helvetica"/>
          <w:color w:val="000000" w:themeColor="text1"/>
        </w:rPr>
        <w:t xml:space="preserve"> were mostly focused around what the system can provide rather than what the customer wants.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s</w:t>
      </w:r>
      <w:r w:rsidR="003F3939" w:rsidRPr="00137E09">
        <w:rPr>
          <w:rFonts w:ascii="Helvetica" w:hAnsi="Helvetica"/>
          <w:color w:val="000000" w:themeColor="text1"/>
        </w:rPr>
        <w:t>ervices</w:t>
      </w:r>
      <w:proofErr w:type="gramEnd"/>
      <w:r w:rsidR="003F3939" w:rsidRPr="00137E09">
        <w:rPr>
          <w:rFonts w:ascii="Helvetica" w:hAnsi="Helvetica"/>
          <w:color w:val="000000" w:themeColor="text1"/>
        </w:rPr>
        <w:t xml:space="preserve"> were mostly relegated to software professionals seeking to resolve interface and data sharing problems associated with incompatible software systems.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r>
        <w:rPr>
          <w:rFonts w:ascii="Helvetica" w:hAnsi="Helvetica"/>
          <w:color w:val="000000" w:themeColor="text1"/>
        </w:rPr>
        <w:t>l</w:t>
      </w:r>
      <w:r w:rsidR="003F3939" w:rsidRPr="00137E09">
        <w:rPr>
          <w:rFonts w:ascii="Helvetica" w:hAnsi="Helvetica"/>
          <w:color w:val="000000" w:themeColor="text1"/>
        </w:rPr>
        <w:t>ack of API strategy and API centric architecture and platforms</w:t>
      </w:r>
    </w:p>
    <w:p w:rsidR="004A079A" w:rsidRDefault="004A079A" w:rsidP="009B6244">
      <w:pPr>
        <w:jc w:val="both"/>
        <w:rPr>
          <w:rFonts w:ascii="Helvetica" w:hAnsi="Helvetica"/>
        </w:rPr>
      </w:pPr>
    </w:p>
    <w:p w:rsidR="003F3939" w:rsidRPr="001974F5" w:rsidRDefault="003F3939" w:rsidP="00581961">
      <w:pPr>
        <w:rPr>
          <w:rFonts w:ascii="Helvetica" w:hAnsi="Helvetica"/>
          <w:b/>
          <w:color w:val="E36C0A" w:themeColor="accent6" w:themeShade="BF"/>
        </w:rPr>
      </w:pPr>
      <w:r w:rsidRPr="001974F5">
        <w:rPr>
          <w:rFonts w:ascii="Helvetica" w:hAnsi="Helvetica"/>
          <w:b/>
          <w:color w:val="E36C0A" w:themeColor="accent6" w:themeShade="BF"/>
        </w:rPr>
        <w:t>Lack of Agility</w:t>
      </w:r>
    </w:p>
    <w:p w:rsidR="00FD0BB5"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FD0BB5" w:rsidRPr="00137E09">
        <w:rPr>
          <w:rFonts w:ascii="Helvetica" w:hAnsi="Helvetica"/>
          <w:color w:val="000000" w:themeColor="text1"/>
        </w:rPr>
        <w:t>ack</w:t>
      </w:r>
      <w:proofErr w:type="gramEnd"/>
      <w:r w:rsidR="00FD0BB5" w:rsidRPr="00137E09">
        <w:rPr>
          <w:rFonts w:ascii="Helvetica" w:hAnsi="Helvetica"/>
          <w:color w:val="000000" w:themeColor="text1"/>
        </w:rPr>
        <w:t xml:space="preserve"> of enterprise agility towards adoption o</w:t>
      </w:r>
      <w:r w:rsidR="00D16F90">
        <w:rPr>
          <w:rFonts w:ascii="Helvetica" w:hAnsi="Helvetica"/>
          <w:color w:val="000000" w:themeColor="text1"/>
        </w:rPr>
        <w:t>f newer technologies and tools, t</w:t>
      </w:r>
      <w:r w:rsidR="00FD0BB5" w:rsidRPr="00137E09">
        <w:rPr>
          <w:rFonts w:ascii="Helvetica" w:hAnsi="Helvetica"/>
          <w:color w:val="000000" w:themeColor="text1"/>
        </w:rPr>
        <w:t>echnology evaluation and adoption takes months.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a</w:t>
      </w:r>
      <w:r w:rsidR="003F3939" w:rsidRPr="00137E09">
        <w:rPr>
          <w:rFonts w:ascii="Helvetica" w:hAnsi="Helvetica"/>
          <w:color w:val="000000" w:themeColor="text1"/>
        </w:rPr>
        <w:t>gile</w:t>
      </w:r>
      <w:proofErr w:type="gramEnd"/>
      <w:r w:rsidR="003F3939" w:rsidRPr="00137E09">
        <w:rPr>
          <w:rFonts w:ascii="Helvetica" w:hAnsi="Helvetica"/>
          <w:color w:val="000000" w:themeColor="text1"/>
        </w:rPr>
        <w:t xml:space="preserve"> and DevOps practices are mostly targeted towards small to medium initiatives in silos, primarily towards mobile and web based developments. However, they typically depend on core back-end systems.</w:t>
      </w:r>
    </w:p>
    <w:p w:rsidR="003F3939" w:rsidRPr="00137E0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p</w:t>
      </w:r>
      <w:r w:rsidR="003F3939" w:rsidRPr="00137E09">
        <w:rPr>
          <w:rFonts w:ascii="Helvetica" w:hAnsi="Helvetica"/>
          <w:color w:val="000000" w:themeColor="text1"/>
        </w:rPr>
        <w:t>ractices</w:t>
      </w:r>
      <w:proofErr w:type="gramEnd"/>
      <w:r w:rsidR="003F3939" w:rsidRPr="00137E09">
        <w:rPr>
          <w:rFonts w:ascii="Helvetica" w:hAnsi="Helvetica"/>
          <w:color w:val="000000" w:themeColor="text1"/>
        </w:rPr>
        <w:t xml:space="preserve"> like test driven development and continuous Integration are not popular due to challenges posed by demands for changing requirements and to speed to market.</w:t>
      </w:r>
    </w:p>
    <w:p w:rsidR="008552C0" w:rsidRPr="00576949" w:rsidRDefault="009979CE" w:rsidP="00576949">
      <w:pPr>
        <w:pStyle w:val="ListParagraph"/>
        <w:numPr>
          <w:ilvl w:val="0"/>
          <w:numId w:val="27"/>
        </w:numPr>
        <w:spacing w:before="120" w:after="120"/>
        <w:contextualSpacing w:val="0"/>
        <w:jc w:val="both"/>
        <w:rPr>
          <w:rFonts w:ascii="Helvetica" w:hAnsi="Helvetica"/>
          <w:color w:val="000000" w:themeColor="text1"/>
        </w:rPr>
      </w:pPr>
      <w:proofErr w:type="gramStart"/>
      <w:r>
        <w:rPr>
          <w:rFonts w:ascii="Helvetica" w:hAnsi="Helvetica"/>
          <w:color w:val="000000" w:themeColor="text1"/>
        </w:rPr>
        <w:t>l</w:t>
      </w:r>
      <w:r w:rsidR="003F3939" w:rsidRPr="008552C0">
        <w:rPr>
          <w:rFonts w:ascii="Helvetica" w:hAnsi="Helvetica"/>
          <w:color w:val="000000" w:themeColor="text1"/>
        </w:rPr>
        <w:t>arge</w:t>
      </w:r>
      <w:proofErr w:type="gramEnd"/>
      <w:r w:rsidR="003F3939" w:rsidRPr="008552C0">
        <w:rPr>
          <w:rFonts w:ascii="Helvetica" w:hAnsi="Helvetica"/>
          <w:color w:val="000000" w:themeColor="text1"/>
        </w:rPr>
        <w:t xml:space="preserve"> costly release cycles spanning over </w:t>
      </w:r>
      <w:r w:rsidR="008552C0" w:rsidRPr="008552C0">
        <w:rPr>
          <w:rFonts w:ascii="Helvetica" w:hAnsi="Helvetica"/>
          <w:color w:val="000000" w:themeColor="text1"/>
        </w:rPr>
        <w:t xml:space="preserve">weeks - </w:t>
      </w:r>
      <w:r w:rsidR="008552C0">
        <w:rPr>
          <w:rFonts w:ascii="Helvetica" w:hAnsi="Helvetica"/>
          <w:color w:val="000000" w:themeColor="text1"/>
        </w:rPr>
        <w:t>d</w:t>
      </w:r>
      <w:r w:rsidR="008552C0" w:rsidRPr="00576949">
        <w:rPr>
          <w:rFonts w:ascii="Helvetica" w:hAnsi="Helvetica"/>
          <w:color w:val="000000" w:themeColor="text1"/>
        </w:rPr>
        <w:t>ue to ever-increasing demand towards speed to market and changes to underlining rules and regulations, most of the changes are often collected over time and distributed through infrequent software release cycles.</w:t>
      </w:r>
    </w:p>
    <w:p w:rsidR="00FD0BB5" w:rsidRPr="00FD0BB5" w:rsidRDefault="00FD0BB5" w:rsidP="00FD0BB5">
      <w:pPr>
        <w:ind w:left="720"/>
        <w:jc w:val="both"/>
        <w:rPr>
          <w:rFonts w:ascii="Helvetica" w:hAnsi="Helvetica"/>
          <w:i/>
          <w:color w:val="4F6228" w:themeColor="accent3" w:themeShade="80"/>
        </w:rPr>
      </w:pPr>
    </w:p>
    <w:p w:rsidR="00101AA6" w:rsidRDefault="00101AA6" w:rsidP="00101AA6">
      <w:pPr>
        <w:jc w:val="both"/>
        <w:rPr>
          <w:rFonts w:ascii="Helvetica" w:hAnsi="Helvetica"/>
        </w:rPr>
      </w:pPr>
      <w:r>
        <w:rPr>
          <w:rFonts w:ascii="Helvetica" w:hAnsi="Helvetica"/>
        </w:rPr>
        <w:t xml:space="preserve">At the same time most of the Insurer are rich in data and have developed core competencies around data, but majority of the data are buried under legacy system of records or data warehouses for reporting purposes. Insurers do perform some amount of analytical and predictive analysis on the data but that is more driven towards pricing, risk management, providing a better claims experience and improved product features. </w:t>
      </w:r>
    </w:p>
    <w:p w:rsidR="00101AA6" w:rsidRDefault="00101AA6" w:rsidP="00420432">
      <w:pPr>
        <w:jc w:val="both"/>
        <w:rPr>
          <w:rFonts w:ascii="Helvetica" w:hAnsi="Helvetica"/>
        </w:rPr>
      </w:pPr>
    </w:p>
    <w:p w:rsidR="00D064EF" w:rsidRDefault="009979CE" w:rsidP="00092104">
      <w:pPr>
        <w:rPr>
          <w:rFonts w:ascii="Helvetica" w:hAnsi="Helvetica"/>
          <w:color w:val="000000" w:themeColor="text1"/>
        </w:rPr>
      </w:pPr>
      <w:r>
        <w:rPr>
          <w:rFonts w:ascii="Helvetica" w:hAnsi="Helvetica"/>
          <w:b/>
          <w:color w:val="17365D" w:themeColor="text2" w:themeShade="BF"/>
          <w:sz w:val="28"/>
        </w:rPr>
        <w:t>S</w:t>
      </w:r>
      <w:r w:rsidR="00F0184F" w:rsidRPr="00E71F52">
        <w:rPr>
          <w:rFonts w:ascii="Helvetica" w:hAnsi="Helvetica"/>
          <w:b/>
          <w:color w:val="17365D" w:themeColor="text2" w:themeShade="BF"/>
          <w:sz w:val="28"/>
        </w:rPr>
        <w:t>oluti</w:t>
      </w:r>
      <w:r w:rsidR="005D16BF">
        <w:rPr>
          <w:rFonts w:ascii="Helvetica" w:hAnsi="Helvetica"/>
          <w:b/>
          <w:color w:val="17365D" w:themeColor="text2" w:themeShade="BF"/>
          <w:sz w:val="28"/>
        </w:rPr>
        <w:t>on patterns</w:t>
      </w:r>
    </w:p>
    <w:p w:rsidR="00255B2C" w:rsidRDefault="007E56BE" w:rsidP="00731059">
      <w:pPr>
        <w:rPr>
          <w:rFonts w:ascii="Helvetica" w:hAnsi="Helvetica"/>
          <w:color w:val="000000" w:themeColor="text1"/>
        </w:rPr>
      </w:pPr>
      <w:r w:rsidRPr="00160430">
        <w:rPr>
          <w:rFonts w:ascii="Helvetica" w:hAnsi="Helvetica"/>
          <w:color w:val="000000" w:themeColor="text1"/>
        </w:rPr>
        <w:t xml:space="preserve">It </w:t>
      </w:r>
      <w:r w:rsidR="00D16F90">
        <w:rPr>
          <w:rFonts w:ascii="Helvetica" w:hAnsi="Helvetica"/>
          <w:color w:val="000000" w:themeColor="text1"/>
        </w:rPr>
        <w:t>is d</w:t>
      </w:r>
      <w:r w:rsidRPr="00160430">
        <w:rPr>
          <w:rFonts w:ascii="Helvetica" w:hAnsi="Helvetica"/>
          <w:color w:val="000000" w:themeColor="text1"/>
        </w:rPr>
        <w:t xml:space="preserve">ifficult to find </w:t>
      </w:r>
      <w:r w:rsidR="00E87281">
        <w:rPr>
          <w:rFonts w:ascii="Helvetica" w:hAnsi="Helvetica"/>
          <w:color w:val="000000" w:themeColor="text1"/>
        </w:rPr>
        <w:t>a</w:t>
      </w:r>
      <w:r w:rsidRPr="00160430">
        <w:rPr>
          <w:rFonts w:ascii="Helvetica" w:hAnsi="Helvetica"/>
          <w:color w:val="000000" w:themeColor="text1"/>
        </w:rPr>
        <w:t xml:space="preserve"> </w:t>
      </w:r>
      <w:r w:rsidR="004C46A1" w:rsidRPr="00160430">
        <w:rPr>
          <w:rFonts w:ascii="Helvetica" w:hAnsi="Helvetica"/>
          <w:color w:val="000000" w:themeColor="text1"/>
        </w:rPr>
        <w:t xml:space="preserve">direct correlation </w:t>
      </w:r>
      <w:r w:rsidRPr="00160430">
        <w:rPr>
          <w:rFonts w:ascii="Helvetica" w:hAnsi="Helvetica"/>
          <w:color w:val="000000" w:themeColor="text1"/>
        </w:rPr>
        <w:t xml:space="preserve">between these solution options and </w:t>
      </w:r>
      <w:r w:rsidR="004C46A1" w:rsidRPr="00160430">
        <w:rPr>
          <w:rFonts w:ascii="Helvetica" w:hAnsi="Helvetica"/>
          <w:color w:val="000000" w:themeColor="text1"/>
        </w:rPr>
        <w:t>any of t</w:t>
      </w:r>
      <w:r w:rsidRPr="00160430">
        <w:rPr>
          <w:rFonts w:ascii="Helvetica" w:hAnsi="Helvetica"/>
          <w:color w:val="000000" w:themeColor="text1"/>
        </w:rPr>
        <w:t>he impediments listed above, mostly because the</w:t>
      </w:r>
      <w:r w:rsidR="00D16F90">
        <w:rPr>
          <w:rFonts w:ascii="Helvetica" w:hAnsi="Helvetica"/>
          <w:color w:val="000000" w:themeColor="text1"/>
        </w:rPr>
        <w:t xml:space="preserve">y </w:t>
      </w:r>
      <w:r w:rsidRPr="00160430">
        <w:rPr>
          <w:rFonts w:ascii="Helvetica" w:hAnsi="Helvetica"/>
          <w:color w:val="000000" w:themeColor="text1"/>
        </w:rPr>
        <w:t>comp</w:t>
      </w:r>
      <w:r w:rsidR="00D16F90">
        <w:rPr>
          <w:rFonts w:ascii="Helvetica" w:hAnsi="Helvetica"/>
          <w:color w:val="000000" w:themeColor="text1"/>
        </w:rPr>
        <w:t>lement each other and</w:t>
      </w:r>
      <w:r w:rsidRPr="00160430">
        <w:rPr>
          <w:rFonts w:ascii="Helvetica" w:hAnsi="Helvetica"/>
          <w:color w:val="000000" w:themeColor="text1"/>
        </w:rPr>
        <w:t xml:space="preserve"> cannot be fully achieved</w:t>
      </w:r>
      <w:r w:rsidR="00F2247E" w:rsidRPr="00160430">
        <w:rPr>
          <w:rFonts w:ascii="Helvetica" w:hAnsi="Helvetica"/>
          <w:color w:val="000000" w:themeColor="text1"/>
        </w:rPr>
        <w:t xml:space="preserve"> or implemented</w:t>
      </w:r>
      <w:r w:rsidRPr="00160430">
        <w:rPr>
          <w:rFonts w:ascii="Helvetica" w:hAnsi="Helvetica"/>
          <w:color w:val="000000" w:themeColor="text1"/>
        </w:rPr>
        <w:t xml:space="preserve"> without the existence of the other.</w:t>
      </w:r>
      <w:r w:rsidR="00F2247E" w:rsidRPr="00160430">
        <w:rPr>
          <w:rFonts w:ascii="Helvetica" w:hAnsi="Helvetica"/>
          <w:color w:val="000000" w:themeColor="text1"/>
        </w:rPr>
        <w:t xml:space="preserve"> </w:t>
      </w:r>
    </w:p>
    <w:p w:rsidR="00255B2C" w:rsidRDefault="00255B2C" w:rsidP="00731059">
      <w:pPr>
        <w:rPr>
          <w:rFonts w:ascii="Helvetica" w:hAnsi="Helvetica"/>
          <w:color w:val="000000" w:themeColor="text1"/>
        </w:rPr>
      </w:pPr>
    </w:p>
    <w:p w:rsidR="00EC6AC4" w:rsidRDefault="00512165" w:rsidP="0068417F">
      <w:pPr>
        <w:rPr>
          <w:rFonts w:ascii="Helvetica" w:hAnsi="Helvetica"/>
        </w:rPr>
      </w:pPr>
      <w:r>
        <w:rPr>
          <w:rFonts w:ascii="Helvetica" w:hAnsi="Helvetica"/>
          <w:b/>
          <w:color w:val="00B0F0"/>
        </w:rPr>
        <w:t xml:space="preserve">Migrate towards </w:t>
      </w:r>
      <w:r w:rsidR="00A7613A">
        <w:rPr>
          <w:rFonts w:ascii="Helvetica" w:hAnsi="Helvetica"/>
          <w:b/>
          <w:color w:val="00B0F0"/>
        </w:rPr>
        <w:t xml:space="preserve">a </w:t>
      </w:r>
      <w:r>
        <w:rPr>
          <w:rFonts w:ascii="Helvetica" w:hAnsi="Helvetica"/>
          <w:b/>
          <w:color w:val="00B0F0"/>
        </w:rPr>
        <w:t>M</w:t>
      </w:r>
      <w:r w:rsidRPr="0079447E">
        <w:rPr>
          <w:rFonts w:ascii="Helvetica" w:hAnsi="Helvetica"/>
          <w:b/>
          <w:color w:val="00B0F0"/>
        </w:rPr>
        <w:t>icroservices</w:t>
      </w:r>
      <w:r w:rsidR="002F56E9" w:rsidRPr="0079447E">
        <w:rPr>
          <w:rFonts w:ascii="Helvetica" w:hAnsi="Helvetica"/>
          <w:b/>
          <w:color w:val="00B0F0"/>
        </w:rPr>
        <w:t xml:space="preserve"> </w:t>
      </w:r>
      <w:r w:rsidR="00AA23B2" w:rsidRPr="0079447E">
        <w:rPr>
          <w:rFonts w:ascii="Helvetica" w:hAnsi="Helvetica"/>
          <w:b/>
          <w:color w:val="00B0F0"/>
        </w:rPr>
        <w:t>base</w:t>
      </w:r>
      <w:r w:rsidR="005D16BF">
        <w:rPr>
          <w:rFonts w:ascii="Helvetica" w:hAnsi="Helvetica"/>
          <w:b/>
          <w:color w:val="00B0F0"/>
        </w:rPr>
        <w:t>d</w:t>
      </w:r>
      <w:r w:rsidR="00AA23B2" w:rsidRPr="0079447E">
        <w:rPr>
          <w:rFonts w:ascii="Helvetica" w:hAnsi="Helvetica"/>
          <w:b/>
          <w:color w:val="00B0F0"/>
        </w:rPr>
        <w:t xml:space="preserve"> </w:t>
      </w:r>
      <w:commentRangeStart w:id="26"/>
      <w:r w:rsidR="006365FF" w:rsidRPr="0079447E">
        <w:rPr>
          <w:rFonts w:ascii="Helvetica" w:hAnsi="Helvetica"/>
          <w:b/>
          <w:color w:val="00B0F0"/>
        </w:rPr>
        <w:t>a</w:t>
      </w:r>
      <w:r w:rsidR="00AA23B2" w:rsidRPr="0079447E">
        <w:rPr>
          <w:rFonts w:ascii="Helvetica" w:hAnsi="Helvetica"/>
          <w:b/>
          <w:color w:val="00B0F0"/>
        </w:rPr>
        <w:t>rchitecture</w:t>
      </w:r>
      <w:commentRangeEnd w:id="26"/>
      <w:r w:rsidR="00E719D3">
        <w:rPr>
          <w:rStyle w:val="CommentReference"/>
        </w:rPr>
        <w:commentReference w:id="26"/>
      </w:r>
      <w:ins w:id="27" w:author="Cognizant Technology Solutions" w:date="2017-06-30T07:42:00Z">
        <w:r w:rsidR="00E719D3">
          <w:rPr>
            <w:rFonts w:ascii="Helvetica" w:hAnsi="Helvetica"/>
            <w:b/>
            <w:color w:val="00B0F0"/>
          </w:rPr>
          <w:t xml:space="preserve"> </w:t>
        </w:r>
      </w:ins>
    </w:p>
    <w:p w:rsidR="00F309D5" w:rsidRDefault="00BD3B63" w:rsidP="00AA2FA7">
      <w:pPr>
        <w:tabs>
          <w:tab w:val="left" w:pos="4770"/>
        </w:tabs>
        <w:ind w:right="4050"/>
        <w:jc w:val="both"/>
        <w:rPr>
          <w:rFonts w:ascii="Helvetica" w:hAnsi="Helvetica"/>
        </w:rPr>
      </w:pPr>
      <w:r>
        <w:rPr>
          <w:rFonts w:ascii="Helvetica" w:hAnsi="Helvetica"/>
          <w:noProof/>
        </w:rPr>
        <mc:AlternateContent>
          <mc:Choice Requires="wps">
            <w:drawing>
              <wp:anchor distT="0" distB="0" distL="114300" distR="114300" simplePos="0" relativeHeight="251671552" behindDoc="0" locked="0" layoutInCell="1" allowOverlap="1" wp14:anchorId="3FDEA8B9" wp14:editId="5BFB85D7">
                <wp:simplePos x="0" y="0"/>
                <wp:positionH relativeFrom="column">
                  <wp:posOffset>3009900</wp:posOffset>
                </wp:positionH>
                <wp:positionV relativeFrom="paragraph">
                  <wp:posOffset>15875</wp:posOffset>
                </wp:positionV>
                <wp:extent cx="2990850" cy="199072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2990850" cy="1990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65B1A" w:rsidRPr="00BF3B9C" w:rsidRDefault="00065B1A"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065B1A" w:rsidRPr="00BF3B9C" w:rsidRDefault="00065B1A" w:rsidP="003A3539">
                            <w:pPr>
                              <w:jc w:val="right"/>
                              <w:rPr>
                                <w:color w:val="984806" w:themeColor="accent6" w:themeShade="8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37pt;margin-top:1.25pt;width:235.5pt;height:1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" filled="f" stroked="f">
                <v:textbox>
                  <w:txbxContent>
                    <w:p w:rsidR="00065B1A" w:rsidRPr="00BF3B9C" w:rsidRDefault="00065B1A" w:rsidP="003A3539">
                      <w:pPr>
                        <w:jc w:val="right"/>
                        <w:rPr>
                          <w:rFonts w:ascii="Helvetica" w:eastAsia="Times New Roman" w:hAnsi="Helvetica" w:cs="Times New Roman"/>
                          <w:i/>
                          <w:color w:val="984806" w:themeColor="accent6" w:themeShade="80"/>
                          <w:sz w:val="14"/>
                          <w:szCs w:val="20"/>
                        </w:rPr>
                      </w:pPr>
                      <w:r w:rsidRPr="00BF3B9C">
                        <w:rPr>
                          <w:rFonts w:ascii="Helvetica" w:eastAsia="Times New Roman" w:hAnsi="Helvetica" w:cs="Times New Roman"/>
                          <w:i/>
                          <w:color w:val="984806" w:themeColor="accent6" w:themeShade="80"/>
                          <w:szCs w:val="32"/>
                        </w:rPr>
                        <w:t>James Lewis and Martin Fowler describe microservices as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w:t>
                      </w:r>
                    </w:p>
                    <w:p w:rsidR="00065B1A" w:rsidRPr="00BF3B9C" w:rsidRDefault="00065B1A" w:rsidP="003A3539">
                      <w:pPr>
                        <w:jc w:val="right"/>
                        <w:rPr>
                          <w:color w:val="984806" w:themeColor="accent6" w:themeShade="80"/>
                          <w:sz w:val="22"/>
                        </w:rPr>
                      </w:pPr>
                    </w:p>
                  </w:txbxContent>
                </v:textbox>
                <w10:wrap type="square"/>
              </v:shape>
            </w:pict>
          </mc:Fallback>
        </mc:AlternateContent>
      </w:r>
      <w:del w:id="28" w:author="Cognizant Technology Solutions" w:date="2017-06-30T07:41:00Z">
        <w:r w:rsidR="0097526C" w:rsidRPr="0097526C" w:rsidDel="00E719D3">
          <w:rPr>
            <w:rFonts w:ascii="Helvetica" w:hAnsi="Helvetica"/>
          </w:rPr>
          <w:delText xml:space="preserve">Conceptually, microservices don’t differ </w:delText>
        </w:r>
        <w:r w:rsidR="00CC3681" w:rsidDel="00E719D3">
          <w:rPr>
            <w:rFonts w:ascii="Helvetica" w:hAnsi="Helvetica"/>
          </w:rPr>
          <w:delText xml:space="preserve">much </w:delText>
        </w:r>
        <w:r w:rsidR="0097526C" w:rsidRPr="0097526C" w:rsidDel="00E719D3">
          <w:rPr>
            <w:rFonts w:ascii="Helvetica" w:hAnsi="Helvetica"/>
          </w:rPr>
          <w:delText xml:space="preserve">from the Service Oriented Architecture (SOA) approach commonly used within the insurance industry; </w:delText>
        </w:r>
        <w:r w:rsidR="00D7024F" w:rsidDel="00E719D3">
          <w:rPr>
            <w:rFonts w:ascii="Helvetica" w:hAnsi="Helvetica"/>
          </w:rPr>
          <w:delText>t</w:delText>
        </w:r>
        <w:r w:rsidR="00AA4E83" w:rsidRPr="00AA4E83" w:rsidDel="00E719D3">
          <w:rPr>
            <w:rFonts w:ascii="Helvetica" w:hAnsi="Helvetica"/>
          </w:rPr>
          <w:delText>he objective remains the same: to decouple portions of the larger application into cohesive, individual modules, capable of being deployed and distributed as separate applications wherein each component can be maintained independently</w:delText>
        </w:r>
      </w:del>
      <w:r w:rsidR="00AA4E83" w:rsidRPr="00AA4E83">
        <w:rPr>
          <w:rFonts w:ascii="Helvetica" w:hAnsi="Helvetica"/>
        </w:rPr>
        <w:t>.</w:t>
      </w:r>
    </w:p>
    <w:p w:rsidR="00F309D5" w:rsidRDefault="00F309D5" w:rsidP="00AA2FA7">
      <w:pPr>
        <w:ind w:right="4050"/>
        <w:jc w:val="both"/>
        <w:rPr>
          <w:rFonts w:ascii="Helvetica" w:hAnsi="Helvetica"/>
        </w:rPr>
      </w:pPr>
    </w:p>
    <w:p w:rsidR="00FC361E" w:rsidRDefault="00CC3681" w:rsidP="00FC2727">
      <w:pPr>
        <w:jc w:val="both"/>
        <w:rPr>
          <w:rFonts w:ascii="Helvetica" w:hAnsi="Helvetica"/>
        </w:rPr>
      </w:pPr>
      <w:r>
        <w:rPr>
          <w:rFonts w:ascii="Helvetica" w:hAnsi="Helvetica"/>
        </w:rPr>
        <w:t xml:space="preserve">Most importantly, </w:t>
      </w:r>
      <w:r w:rsidR="00500AC0">
        <w:rPr>
          <w:rFonts w:ascii="Helvetica" w:hAnsi="Helvetica"/>
        </w:rPr>
        <w:t>m</w:t>
      </w:r>
      <w:r w:rsidR="00500AC0" w:rsidRPr="005D3C26">
        <w:rPr>
          <w:rFonts w:ascii="Helvetica" w:hAnsi="Helvetica"/>
        </w:rPr>
        <w:t>icroservices are</w:t>
      </w:r>
      <w:r w:rsidR="00D90FDF" w:rsidRPr="005D3C26">
        <w:rPr>
          <w:rFonts w:ascii="Helvetica" w:hAnsi="Helvetica"/>
        </w:rPr>
        <w:t xml:space="preserve"> </w:t>
      </w:r>
      <w:r w:rsidR="00D90FDF">
        <w:rPr>
          <w:rFonts w:ascii="Helvetica" w:hAnsi="Helvetica"/>
        </w:rPr>
        <w:t xml:space="preserve">all </w:t>
      </w:r>
      <w:r w:rsidR="00D90FDF" w:rsidRPr="005D3C26">
        <w:rPr>
          <w:rFonts w:ascii="Helvetica" w:hAnsi="Helvetica"/>
        </w:rPr>
        <w:t xml:space="preserve">about </w:t>
      </w:r>
      <w:r w:rsidR="00D90FDF">
        <w:rPr>
          <w:rFonts w:ascii="Helvetica" w:hAnsi="Helvetica"/>
        </w:rPr>
        <w:t xml:space="preserve">the </w:t>
      </w:r>
      <w:r w:rsidR="00D90FDF" w:rsidRPr="005D3C26">
        <w:rPr>
          <w:rFonts w:ascii="Helvetica" w:hAnsi="Helvetica"/>
        </w:rPr>
        <w:t xml:space="preserve">notion of a </w:t>
      </w:r>
      <w:r w:rsidR="00500AC0">
        <w:rPr>
          <w:rFonts w:ascii="Helvetica" w:hAnsi="Helvetica"/>
        </w:rPr>
        <w:t>“</w:t>
      </w:r>
      <w:r w:rsidR="00D90FDF" w:rsidRPr="005D3C26">
        <w:rPr>
          <w:rFonts w:ascii="Helvetica" w:hAnsi="Helvetica"/>
        </w:rPr>
        <w:t>bounded context</w:t>
      </w:r>
      <w:r w:rsidR="00500AC0">
        <w:rPr>
          <w:rFonts w:ascii="Helvetica" w:hAnsi="Helvetica"/>
        </w:rPr>
        <w:t>”</w:t>
      </w:r>
      <w:r w:rsidR="00D90FDF" w:rsidRPr="005D3C26">
        <w:rPr>
          <w:rFonts w:ascii="Helvetica" w:hAnsi="Helvetica"/>
        </w:rPr>
        <w:t xml:space="preserve"> and a </w:t>
      </w:r>
      <w:r w:rsidR="00500AC0">
        <w:rPr>
          <w:rFonts w:ascii="Helvetica" w:hAnsi="Helvetica"/>
        </w:rPr>
        <w:t>“</w:t>
      </w:r>
      <w:r w:rsidR="00D90FDF" w:rsidRPr="005D3C26">
        <w:rPr>
          <w:rFonts w:ascii="Helvetica" w:hAnsi="Helvetica"/>
        </w:rPr>
        <w:t>share-nothing</w:t>
      </w:r>
      <w:r w:rsidR="00500AC0">
        <w:rPr>
          <w:rFonts w:ascii="Helvetica" w:hAnsi="Helvetica"/>
        </w:rPr>
        <w:t>”</w:t>
      </w:r>
      <w:r w:rsidR="00D90FDF" w:rsidRPr="005D3C26">
        <w:rPr>
          <w:rFonts w:ascii="Helvetica" w:hAnsi="Helvetica"/>
        </w:rPr>
        <w:t xml:space="preserve"> architecture, where each service and its corresponding data are compartmentalized and completely independent from all other services, exposing only a well-defined </w:t>
      </w:r>
      <w:r w:rsidR="00D90FDF">
        <w:rPr>
          <w:rFonts w:ascii="Helvetica" w:hAnsi="Helvetica"/>
        </w:rPr>
        <w:t>API</w:t>
      </w:r>
      <w:r w:rsidR="00D90FDF" w:rsidRPr="005D3C26">
        <w:rPr>
          <w:rFonts w:ascii="Helvetica" w:hAnsi="Helvetica"/>
        </w:rPr>
        <w:t xml:space="preserve">. This bounded context is what allows for quick </w:t>
      </w:r>
      <w:r w:rsidR="00D90FDF" w:rsidRPr="005D3C26">
        <w:rPr>
          <w:rFonts w:ascii="Helvetica" w:hAnsi="Helvetica"/>
        </w:rPr>
        <w:lastRenderedPageBreak/>
        <w:t>and easy development, testing, and deployment with minimal dependencies.</w:t>
      </w:r>
      <w:r w:rsidR="00FE157A">
        <w:rPr>
          <w:rFonts w:ascii="Helvetica" w:hAnsi="Helvetica"/>
        </w:rPr>
        <w:t xml:space="preserve"> </w:t>
      </w:r>
      <w:r w:rsidR="00107573">
        <w:rPr>
          <w:rFonts w:ascii="Helvetica" w:hAnsi="Helvetica"/>
        </w:rPr>
        <w:t xml:space="preserve">This is the core philosophy of DDD – </w:t>
      </w:r>
      <w:r w:rsidR="00CA39AF">
        <w:rPr>
          <w:rFonts w:ascii="Helvetica" w:hAnsi="Helvetica"/>
        </w:rPr>
        <w:t>D</w:t>
      </w:r>
      <w:r w:rsidR="00107573">
        <w:rPr>
          <w:rFonts w:ascii="Helvetica" w:hAnsi="Helvetica"/>
        </w:rPr>
        <w:t xml:space="preserve">omain </w:t>
      </w:r>
      <w:r w:rsidR="00CA39AF">
        <w:rPr>
          <w:rFonts w:ascii="Helvetica" w:hAnsi="Helvetica"/>
        </w:rPr>
        <w:t>D</w:t>
      </w:r>
      <w:r w:rsidR="00107573">
        <w:rPr>
          <w:rFonts w:ascii="Helvetica" w:hAnsi="Helvetica"/>
        </w:rPr>
        <w:t xml:space="preserve">riven </w:t>
      </w:r>
      <w:r w:rsidR="00CA39AF">
        <w:rPr>
          <w:rFonts w:ascii="Helvetica" w:hAnsi="Helvetica"/>
        </w:rPr>
        <w:t>D</w:t>
      </w:r>
      <w:r w:rsidR="00107573">
        <w:rPr>
          <w:rFonts w:ascii="Helvetica" w:hAnsi="Helvetica"/>
        </w:rPr>
        <w:t>esign and is the most important factor for defining and curving out microservices.</w:t>
      </w:r>
    </w:p>
    <w:p w:rsidR="00FC361E" w:rsidRDefault="00FC361E" w:rsidP="00FC2727">
      <w:pPr>
        <w:jc w:val="both"/>
        <w:rPr>
          <w:rFonts w:ascii="Helvetica" w:hAnsi="Helvetica"/>
        </w:rPr>
      </w:pPr>
    </w:p>
    <w:p w:rsidR="00D90FDF" w:rsidRPr="00AA4E83" w:rsidRDefault="00FE157A" w:rsidP="00FC2727">
      <w:pPr>
        <w:jc w:val="both"/>
        <w:rPr>
          <w:rFonts w:ascii="Helvetica" w:hAnsi="Helvetica"/>
        </w:rPr>
      </w:pPr>
      <w:r>
        <w:rPr>
          <w:rFonts w:ascii="Helvetica" w:hAnsi="Helvetica"/>
        </w:rPr>
        <w:t xml:space="preserve">A good example for that in the context of an </w:t>
      </w:r>
      <w:r w:rsidR="001345AB">
        <w:rPr>
          <w:rFonts w:ascii="Helvetica" w:hAnsi="Helvetica"/>
        </w:rPr>
        <w:t>insurer is the</w:t>
      </w:r>
      <w:r>
        <w:rPr>
          <w:rFonts w:ascii="Helvetica" w:hAnsi="Helvetica"/>
        </w:rPr>
        <w:t xml:space="preserve"> rating service, because </w:t>
      </w:r>
      <w:r w:rsidR="00561B2C">
        <w:rPr>
          <w:rFonts w:ascii="Helvetica" w:hAnsi="Helvetica"/>
        </w:rPr>
        <w:t>they depend on just rates and rules and have minimum to no dependency on an</w:t>
      </w:r>
      <w:r w:rsidR="001345AB">
        <w:rPr>
          <w:rFonts w:ascii="Helvetica" w:hAnsi="Helvetica"/>
        </w:rPr>
        <w:t>y external or parallel service, because of the fact that the rating service can be defined within a bounded context, it becomes one of the prime candidates across insurers for a first step towards microservices adoption.</w:t>
      </w:r>
    </w:p>
    <w:p w:rsidR="00AA4E83" w:rsidRDefault="00AA4E83" w:rsidP="00FC2727">
      <w:pPr>
        <w:jc w:val="both"/>
        <w:rPr>
          <w:rFonts w:ascii="Helvetica" w:hAnsi="Helvetica"/>
        </w:rPr>
      </w:pPr>
    </w:p>
    <w:p w:rsidR="00F618BF" w:rsidRDefault="001713C9" w:rsidP="00FC2727">
      <w:pPr>
        <w:jc w:val="both"/>
        <w:rPr>
          <w:rFonts w:ascii="Helvetica" w:hAnsi="Helvetica"/>
        </w:rPr>
      </w:pPr>
      <w:r>
        <w:rPr>
          <w:rFonts w:ascii="Helvetica" w:hAnsi="Helvetica"/>
        </w:rPr>
        <w:t xml:space="preserve">In a real life scenario, </w:t>
      </w:r>
      <w:r w:rsidR="00F618BF">
        <w:rPr>
          <w:rFonts w:ascii="Helvetica" w:hAnsi="Helvetica"/>
        </w:rPr>
        <w:t>migration from a monolith</w:t>
      </w:r>
      <w:r>
        <w:rPr>
          <w:rFonts w:ascii="Helvetica" w:hAnsi="Helvetica"/>
        </w:rPr>
        <w:t xml:space="preserve">ic application </w:t>
      </w:r>
      <w:r w:rsidR="00F618BF">
        <w:rPr>
          <w:rFonts w:ascii="Helvetica" w:hAnsi="Helvetica"/>
        </w:rPr>
        <w:t xml:space="preserve"> to microservices bases architecture </w:t>
      </w:r>
      <w:r>
        <w:rPr>
          <w:rFonts w:ascii="Helvetica" w:hAnsi="Helvetica"/>
        </w:rPr>
        <w:t>should</w:t>
      </w:r>
      <w:r w:rsidR="00F618BF">
        <w:rPr>
          <w:rFonts w:ascii="Helvetica" w:hAnsi="Helvetica"/>
        </w:rPr>
        <w:t xml:space="preserve"> be done in a progressive manner by adopting the functionality first and data last approach as </w:t>
      </w:r>
      <w:r w:rsidR="00C64471">
        <w:rPr>
          <w:rFonts w:ascii="Helvetica" w:hAnsi="Helvetica"/>
        </w:rPr>
        <w:t>depicted</w:t>
      </w:r>
      <w:r w:rsidR="00F618BF">
        <w:rPr>
          <w:rFonts w:ascii="Helvetica" w:hAnsi="Helvetica"/>
        </w:rPr>
        <w:t xml:space="preserve"> in the diagram below - </w:t>
      </w:r>
    </w:p>
    <w:p w:rsidR="00D2714E" w:rsidRDefault="00D2714E" w:rsidP="00FC2727">
      <w:pPr>
        <w:jc w:val="both"/>
        <w:rPr>
          <w:rFonts w:ascii="Helvetica" w:hAnsi="Helvetica"/>
        </w:rPr>
      </w:pPr>
    </w:p>
    <w:p w:rsidR="00D2714E" w:rsidRDefault="001373D1" w:rsidP="00FC2727">
      <w:pPr>
        <w:jc w:val="both"/>
        <w:rPr>
          <w:rFonts w:ascii="Helvetica" w:hAnsi="Helvetica"/>
        </w:rPr>
      </w:pPr>
      <w:r w:rsidRPr="001373D1">
        <w:rPr>
          <w:noProof/>
        </w:rPr>
        <w:drawing>
          <wp:inline distT="0" distB="0" distL="0" distR="0" wp14:anchorId="2390EF6F" wp14:editId="14D54678">
            <wp:extent cx="5486400" cy="19062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906241"/>
                    </a:xfrm>
                    <a:prstGeom prst="rect">
                      <a:avLst/>
                    </a:prstGeom>
                    <a:noFill/>
                    <a:ln>
                      <a:noFill/>
                    </a:ln>
                  </pic:spPr>
                </pic:pic>
              </a:graphicData>
            </a:graphic>
          </wp:inline>
        </w:drawing>
      </w:r>
    </w:p>
    <w:p w:rsidR="001373D1" w:rsidRDefault="001373D1" w:rsidP="00FC2727">
      <w:pPr>
        <w:jc w:val="both"/>
        <w:rPr>
          <w:rFonts w:ascii="Helvetica" w:hAnsi="Helvetica"/>
        </w:rPr>
      </w:pPr>
    </w:p>
    <w:p w:rsidR="00240F9E" w:rsidRDefault="005D1207" w:rsidP="00FC2727">
      <w:pPr>
        <w:jc w:val="both"/>
        <w:rPr>
          <w:rFonts w:ascii="Helvetica" w:hAnsi="Helvetica"/>
        </w:rPr>
      </w:pPr>
      <w:r>
        <w:rPr>
          <w:rFonts w:ascii="Helvetica" w:hAnsi="Helvetica"/>
          <w:noProof/>
        </w:rPr>
        <mc:AlternateContent>
          <mc:Choice Requires="wps">
            <w:drawing>
              <wp:anchor distT="0" distB="0" distL="114300" distR="114300" simplePos="0" relativeHeight="251679744" behindDoc="0" locked="0" layoutInCell="1" allowOverlap="1" wp14:anchorId="4B11E918" wp14:editId="09282772">
                <wp:simplePos x="0" y="0"/>
                <wp:positionH relativeFrom="column">
                  <wp:posOffset>2838450</wp:posOffset>
                </wp:positionH>
                <wp:positionV relativeFrom="paragraph">
                  <wp:posOffset>128905</wp:posOffset>
                </wp:positionV>
                <wp:extent cx="3314700" cy="199072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314700" cy="19907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65B1A" w:rsidRPr="005D1207" w:rsidRDefault="00065B1A" w:rsidP="00CA7592">
                            <w:pPr>
                              <w:jc w:val="right"/>
                              <w:rPr>
                                <w:color w:val="984806" w:themeColor="accent6" w:themeShade="80"/>
                                <w:sz w:val="22"/>
                              </w:rPr>
                            </w:pPr>
                            <w:r w:rsidRPr="005D1207">
                              <w:rPr>
                                <w:rFonts w:ascii="Helvetica" w:hAnsi="Helvetica"/>
                                <w:color w:val="984806" w:themeColor="accent6" w:themeShade="8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223.5pt;margin-top:10.15pt;width:261pt;height:15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fFjqwIAAKs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" filled="f" stroked="f">
                <v:textbox>
                  <w:txbxContent>
                    <w:p w:rsidR="00065B1A" w:rsidRPr="005D1207" w:rsidRDefault="00065B1A" w:rsidP="00CA7592">
                      <w:pPr>
                        <w:jc w:val="right"/>
                        <w:rPr>
                          <w:color w:val="984806" w:themeColor="accent6" w:themeShade="80"/>
                          <w:sz w:val="22"/>
                        </w:rPr>
                      </w:pPr>
                      <w:r w:rsidRPr="005D1207">
                        <w:rPr>
                          <w:rFonts w:ascii="Helvetica" w:hAnsi="Helvetica"/>
                          <w:color w:val="984806" w:themeColor="accent6" w:themeShade="80"/>
                        </w:rPr>
                        <w:t>Development of a microservices based application is always a decentralized effort, allowing smaller teams (famously referred to as “2 pizza team” – a team which can be fed by 2 pizzas) internal or otherwise – to oversee individual segments of the application through their development lifecycle and through release. This helps development of applications around singular business processes rather than overwhelmingly large development efforts.</w:t>
                      </w:r>
                    </w:p>
                  </w:txbxContent>
                </v:textbox>
                <w10:wrap type="square"/>
              </v:shape>
            </w:pict>
          </mc:Fallback>
        </mc:AlternateContent>
      </w:r>
    </w:p>
    <w:p w:rsidR="00CA7592" w:rsidRDefault="00CA7592" w:rsidP="001B7404">
      <w:pPr>
        <w:jc w:val="both"/>
        <w:rPr>
          <w:rFonts w:ascii="Helvetica" w:hAnsi="Helvetica"/>
        </w:rPr>
      </w:pPr>
      <w:r>
        <w:rPr>
          <w:rFonts w:ascii="Helvetica" w:hAnsi="Helvetica"/>
        </w:rPr>
        <w:t xml:space="preserve">As depicted in the diagram above, microservices can be curved out within a bounded context with their own set of data store as well as may still connect back to the core system as an interim solution. This helps insurers to migrate their legacy monolithic applications </w:t>
      </w:r>
      <w:proofErr w:type="gramStart"/>
      <w:r>
        <w:rPr>
          <w:rFonts w:ascii="Helvetica" w:hAnsi="Helvetica"/>
        </w:rPr>
        <w:t>to a microservices</w:t>
      </w:r>
      <w:proofErr w:type="gramEnd"/>
      <w:r>
        <w:rPr>
          <w:rFonts w:ascii="Helvetica" w:hAnsi="Helvetica"/>
        </w:rPr>
        <w:t xml:space="preserve"> based architecture in a progressive manner and at the same time contain the legacy monolith application and turn it hollow over time.</w:t>
      </w:r>
    </w:p>
    <w:p w:rsidR="00CA7592" w:rsidRDefault="00CA7592" w:rsidP="001B7404">
      <w:pPr>
        <w:jc w:val="both"/>
        <w:rPr>
          <w:rFonts w:ascii="Helvetica" w:hAnsi="Helvetica"/>
        </w:rPr>
      </w:pPr>
    </w:p>
    <w:p w:rsidR="00613966" w:rsidRDefault="00AA23B2" w:rsidP="00BD3B63">
      <w:pPr>
        <w:rPr>
          <w:rFonts w:ascii="Helvetica" w:hAnsi="Helvetica"/>
        </w:rPr>
      </w:pPr>
      <w:r w:rsidRPr="00252F8D">
        <w:rPr>
          <w:rFonts w:ascii="Helvetica" w:hAnsi="Helvetica"/>
          <w:b/>
          <w:color w:val="00B0F0"/>
        </w:rPr>
        <w:t xml:space="preserve">Leveraging the existing capabilities and be part of the </w:t>
      </w:r>
      <w:r w:rsidR="000661A5" w:rsidRPr="00252F8D">
        <w:rPr>
          <w:rFonts w:ascii="Helvetica" w:hAnsi="Helvetica"/>
          <w:b/>
          <w:color w:val="00B0F0"/>
        </w:rPr>
        <w:t>API Economy</w:t>
      </w:r>
    </w:p>
    <w:p w:rsidR="000661A5" w:rsidRPr="000661A5" w:rsidRDefault="000661A5" w:rsidP="00BD1FFA">
      <w:pPr>
        <w:tabs>
          <w:tab w:val="left" w:pos="8640"/>
        </w:tabs>
        <w:jc w:val="both"/>
        <w:rPr>
          <w:rFonts w:ascii="Helvetica" w:hAnsi="Helvetica"/>
        </w:rPr>
      </w:pPr>
      <w:r w:rsidRPr="000661A5">
        <w:rPr>
          <w:rFonts w:ascii="Helvetica" w:hAnsi="Helvetica"/>
        </w:rPr>
        <w:t xml:space="preserve">The term API economy refers to the opportunities associated with productizing the exposure of your business functions </w:t>
      </w:r>
      <w:r w:rsidR="0060554E">
        <w:rPr>
          <w:rFonts w:ascii="Helvetica" w:hAnsi="Helvetica"/>
        </w:rPr>
        <w:t xml:space="preserve">mostly developed as microservices </w:t>
      </w:r>
      <w:r w:rsidR="003B7DA8">
        <w:rPr>
          <w:rFonts w:ascii="Helvetica" w:hAnsi="Helvetica"/>
        </w:rPr>
        <w:t>through</w:t>
      </w:r>
      <w:r w:rsidRPr="000661A5">
        <w:rPr>
          <w:rFonts w:ascii="Helvetica" w:hAnsi="Helvetica"/>
        </w:rPr>
        <w:t xml:space="preserve"> APIs. Consider that your API is a consumable product, and </w:t>
      </w:r>
      <w:r w:rsidR="0060554E">
        <w:rPr>
          <w:rFonts w:ascii="Helvetica" w:hAnsi="Helvetica"/>
        </w:rPr>
        <w:t>an insure</w:t>
      </w:r>
      <w:r w:rsidR="000D4CB0">
        <w:rPr>
          <w:rFonts w:ascii="Helvetica" w:hAnsi="Helvetica"/>
        </w:rPr>
        <w:t>r</w:t>
      </w:r>
      <w:r w:rsidR="0060554E">
        <w:rPr>
          <w:rFonts w:ascii="Helvetica" w:hAnsi="Helvetica"/>
        </w:rPr>
        <w:t xml:space="preserve"> should</w:t>
      </w:r>
      <w:r w:rsidRPr="000661A5">
        <w:rPr>
          <w:rFonts w:ascii="Helvetica" w:hAnsi="Helvetica"/>
        </w:rPr>
        <w:t xml:space="preserve"> market and position </w:t>
      </w:r>
      <w:r w:rsidR="0060554E">
        <w:rPr>
          <w:rFonts w:ascii="Helvetica" w:hAnsi="Helvetica"/>
        </w:rPr>
        <w:t xml:space="preserve">their products </w:t>
      </w:r>
      <w:r w:rsidRPr="000661A5">
        <w:rPr>
          <w:rFonts w:ascii="Helvetica" w:hAnsi="Helvetica"/>
        </w:rPr>
        <w:t xml:space="preserve">correctly for maximum profit. </w:t>
      </w:r>
    </w:p>
    <w:p w:rsidR="00E04AB7" w:rsidRDefault="00E04AB7" w:rsidP="00C966D4">
      <w:pPr>
        <w:ind w:right="4320"/>
        <w:jc w:val="both"/>
        <w:rPr>
          <w:rFonts w:ascii="Helvetica" w:hAnsi="Helvetica"/>
        </w:rPr>
      </w:pPr>
    </w:p>
    <w:p w:rsidR="000661A5" w:rsidRDefault="00615C1B" w:rsidP="000D6664">
      <w:pPr>
        <w:jc w:val="both"/>
        <w:rPr>
          <w:rFonts w:ascii="Helvetica" w:hAnsi="Helvetica"/>
        </w:rPr>
      </w:pPr>
      <w:r>
        <w:rPr>
          <w:rFonts w:ascii="Helvetica" w:hAnsi="Helvetica"/>
        </w:rPr>
        <w:t xml:space="preserve">Traditionally, </w:t>
      </w:r>
      <w:r w:rsidR="000661A5" w:rsidRPr="000661A5">
        <w:rPr>
          <w:rFonts w:ascii="Helvetica" w:hAnsi="Helvetica"/>
        </w:rPr>
        <w:t>APIs allow different software applications to communicate and offer services to one another</w:t>
      </w:r>
      <w:r w:rsidR="00E04AB7">
        <w:rPr>
          <w:rFonts w:ascii="Helvetica" w:hAnsi="Helvetica"/>
        </w:rPr>
        <w:t>. Earlier</w:t>
      </w:r>
      <w:r w:rsidR="000661A5" w:rsidRPr="000661A5">
        <w:rPr>
          <w:rFonts w:ascii="Helvetica" w:hAnsi="Helvetica"/>
        </w:rPr>
        <w:t xml:space="preserve">, software products </w:t>
      </w:r>
      <w:r w:rsidR="00FC361E">
        <w:rPr>
          <w:rFonts w:ascii="Helvetica" w:hAnsi="Helvetica"/>
        </w:rPr>
        <w:t>would expose</w:t>
      </w:r>
      <w:r w:rsidR="000661A5" w:rsidRPr="000661A5">
        <w:rPr>
          <w:rFonts w:ascii="Helvetica" w:hAnsi="Helvetica"/>
        </w:rPr>
        <w:t xml:space="preserve"> highly technical </w:t>
      </w:r>
      <w:r w:rsidR="000661A5" w:rsidRPr="000661A5">
        <w:rPr>
          <w:rFonts w:ascii="Helvetica" w:hAnsi="Helvetica"/>
        </w:rPr>
        <w:lastRenderedPageBreak/>
        <w:t xml:space="preserve">services to each other that wouldn’t make sense to businesspeople. As API technology became more standardized and software applications evolved to work with each other across the internet, </w:t>
      </w:r>
      <w:r>
        <w:rPr>
          <w:rFonts w:ascii="Helvetica" w:hAnsi="Helvetica"/>
        </w:rPr>
        <w:t>insurers</w:t>
      </w:r>
      <w:r w:rsidR="000661A5" w:rsidRPr="000661A5">
        <w:rPr>
          <w:rFonts w:ascii="Helvetica" w:hAnsi="Helvetica"/>
        </w:rPr>
        <w:t xml:space="preserve"> began using APIs to offer business services in software form. This was perhaps the biggest leap forward in creating the API economy.</w:t>
      </w:r>
    </w:p>
    <w:p w:rsidR="00174227" w:rsidRPr="000661A5" w:rsidRDefault="00174227" w:rsidP="00FC2727">
      <w:pPr>
        <w:jc w:val="both"/>
        <w:rPr>
          <w:rFonts w:ascii="Helvetica" w:hAnsi="Helvetica"/>
        </w:rPr>
      </w:pPr>
    </w:p>
    <w:p w:rsidR="00BE447D" w:rsidRDefault="00615C1B" w:rsidP="00BE447D">
      <w:pPr>
        <w:jc w:val="both"/>
        <w:rPr>
          <w:rFonts w:ascii="Helvetica" w:hAnsi="Helvetica"/>
        </w:rPr>
      </w:pPr>
      <w:r>
        <w:rPr>
          <w:rFonts w:ascii="Helvetica" w:hAnsi="Helvetica"/>
        </w:rPr>
        <w:t>For i</w:t>
      </w:r>
      <w:r w:rsidR="001C5200">
        <w:rPr>
          <w:rFonts w:ascii="Helvetica" w:hAnsi="Helvetica"/>
        </w:rPr>
        <w:t>nsurers</w:t>
      </w:r>
      <w:r w:rsidR="005D752F" w:rsidRPr="005D752F">
        <w:rPr>
          <w:rFonts w:ascii="Helvetica" w:hAnsi="Helvetica"/>
        </w:rPr>
        <w:t xml:space="preserve"> </w:t>
      </w:r>
      <w:r>
        <w:rPr>
          <w:rFonts w:ascii="Helvetica" w:hAnsi="Helvetica"/>
        </w:rPr>
        <w:t>embarking on the</w:t>
      </w:r>
      <w:r w:rsidR="005D752F" w:rsidRPr="005D752F">
        <w:rPr>
          <w:rFonts w:ascii="Helvetica" w:hAnsi="Helvetica"/>
        </w:rPr>
        <w:t xml:space="preserve"> digital </w:t>
      </w:r>
      <w:r>
        <w:rPr>
          <w:rFonts w:ascii="Helvetica" w:hAnsi="Helvetica"/>
        </w:rPr>
        <w:t>transformation</w:t>
      </w:r>
      <w:r w:rsidR="005D752F" w:rsidRPr="005D752F">
        <w:rPr>
          <w:rFonts w:ascii="Helvetica" w:hAnsi="Helvetica"/>
        </w:rPr>
        <w:t xml:space="preserve"> </w:t>
      </w:r>
      <w:r>
        <w:rPr>
          <w:rFonts w:ascii="Helvetica" w:hAnsi="Helvetica"/>
        </w:rPr>
        <w:t xml:space="preserve">journey it is imperative to </w:t>
      </w:r>
      <w:r w:rsidRPr="005D752F">
        <w:rPr>
          <w:rFonts w:ascii="Helvetica" w:hAnsi="Helvetica"/>
        </w:rPr>
        <w:t>offer a richer set of data-driven, custo</w:t>
      </w:r>
      <w:r>
        <w:rPr>
          <w:rFonts w:ascii="Helvetica" w:hAnsi="Helvetica"/>
        </w:rPr>
        <w:t>mer-facing services, enabled by a</w:t>
      </w:r>
      <w:r w:rsidR="008A088E">
        <w:rPr>
          <w:rFonts w:ascii="Helvetica" w:hAnsi="Helvetica"/>
        </w:rPr>
        <w:t xml:space="preserve"> customer-centric approach of</w:t>
      </w:r>
      <w:r w:rsidRPr="005D752F">
        <w:rPr>
          <w:rFonts w:ascii="Helvetica" w:hAnsi="Helvetica"/>
        </w:rPr>
        <w:t xml:space="preserve"> doing business </w:t>
      </w:r>
      <w:r w:rsidR="005D752F" w:rsidRPr="005D752F">
        <w:rPr>
          <w:rFonts w:ascii="Helvetica" w:hAnsi="Helvetica"/>
        </w:rPr>
        <w:t xml:space="preserve">or risk </w:t>
      </w:r>
      <w:r w:rsidR="001C5200">
        <w:rPr>
          <w:rFonts w:ascii="Helvetica" w:hAnsi="Helvetica"/>
        </w:rPr>
        <w:t xml:space="preserve">of </w:t>
      </w:r>
      <w:r w:rsidR="005D752F" w:rsidRPr="005D752F">
        <w:rPr>
          <w:rFonts w:ascii="Helvetica" w:hAnsi="Helvetica"/>
        </w:rPr>
        <w:t>being marginalized</w:t>
      </w:r>
      <w:r w:rsidR="008A088E">
        <w:rPr>
          <w:rFonts w:ascii="Helvetica" w:hAnsi="Helvetica"/>
        </w:rPr>
        <w:t>.</w:t>
      </w:r>
      <w:r w:rsidR="005D752F" w:rsidRPr="005D752F">
        <w:rPr>
          <w:rFonts w:ascii="Helvetica" w:hAnsi="Helvetica"/>
        </w:rPr>
        <w:t xml:space="preserve"> </w:t>
      </w:r>
      <w:r w:rsidR="00FE657B">
        <w:rPr>
          <w:rFonts w:ascii="Helvetica" w:hAnsi="Helvetica"/>
        </w:rPr>
        <w:t>Below are s</w:t>
      </w:r>
      <w:r w:rsidR="00BE447D">
        <w:rPr>
          <w:rFonts w:ascii="Helvetica" w:hAnsi="Helvetica"/>
        </w:rPr>
        <w:t xml:space="preserve">ome of the key areas </w:t>
      </w:r>
      <w:r w:rsidR="00FE657B">
        <w:rPr>
          <w:rFonts w:ascii="Helvetica" w:hAnsi="Helvetica"/>
        </w:rPr>
        <w:t>an insurer should</w:t>
      </w:r>
      <w:r w:rsidR="00BE447D">
        <w:rPr>
          <w:rFonts w:ascii="Helvetica" w:hAnsi="Helvetica"/>
        </w:rPr>
        <w:t xml:space="preserve"> focus</w:t>
      </w:r>
      <w:r w:rsidR="00FE657B">
        <w:rPr>
          <w:rFonts w:ascii="Helvetica" w:hAnsi="Helvetica"/>
        </w:rPr>
        <w:t xml:space="preserve"> to</w:t>
      </w:r>
      <w:r w:rsidR="00171B74">
        <w:rPr>
          <w:rFonts w:ascii="Helvetica" w:hAnsi="Helvetica"/>
        </w:rPr>
        <w:t xml:space="preserve"> define the overa</w:t>
      </w:r>
      <w:r w:rsidR="00FE657B">
        <w:rPr>
          <w:rFonts w:ascii="Helvetica" w:hAnsi="Helvetica"/>
        </w:rPr>
        <w:t xml:space="preserve">ll digital and API strategy - </w:t>
      </w:r>
    </w:p>
    <w:p w:rsidR="001C5200" w:rsidRPr="0084227E" w:rsidRDefault="00910A5E" w:rsidP="00BE447D">
      <w:pPr>
        <w:pStyle w:val="ListParagraph"/>
        <w:numPr>
          <w:ilvl w:val="0"/>
          <w:numId w:val="2"/>
        </w:numPr>
        <w:ind w:left="360"/>
        <w:jc w:val="both"/>
        <w:rPr>
          <w:rFonts w:ascii="Helvetica" w:hAnsi="Helvetica"/>
          <w:color w:val="000000" w:themeColor="text1"/>
        </w:rPr>
      </w:pPr>
      <w:proofErr w:type="gramStart"/>
      <w:r w:rsidRPr="0084227E">
        <w:rPr>
          <w:rFonts w:ascii="Helvetica" w:hAnsi="Helvetica"/>
          <w:color w:val="000000" w:themeColor="text1"/>
        </w:rPr>
        <w:t>a</w:t>
      </w:r>
      <w:r w:rsidR="005D752F" w:rsidRPr="0084227E">
        <w:rPr>
          <w:rFonts w:ascii="Helvetica" w:hAnsi="Helvetica"/>
          <w:color w:val="000000" w:themeColor="text1"/>
        </w:rPr>
        <w:t>n</w:t>
      </w:r>
      <w:proofErr w:type="gramEnd"/>
      <w:r w:rsidR="005D752F" w:rsidRPr="0084227E">
        <w:rPr>
          <w:rFonts w:ascii="Helvetica" w:hAnsi="Helvetica"/>
          <w:color w:val="000000" w:themeColor="text1"/>
        </w:rPr>
        <w:t xml:space="preserve"> </w:t>
      </w:r>
      <w:proofErr w:type="spellStart"/>
      <w:r w:rsidR="005D752F" w:rsidRPr="0084227E">
        <w:rPr>
          <w:rFonts w:ascii="Helvetica" w:hAnsi="Helvetica"/>
          <w:color w:val="000000" w:themeColor="text1"/>
        </w:rPr>
        <w:t>omni</w:t>
      </w:r>
      <w:proofErr w:type="spellEnd"/>
      <w:r w:rsidRPr="0084227E">
        <w:rPr>
          <w:rFonts w:ascii="Helvetica" w:hAnsi="Helvetica"/>
          <w:color w:val="000000" w:themeColor="text1"/>
        </w:rPr>
        <w:t xml:space="preserve"> </w:t>
      </w:r>
      <w:r w:rsidR="00FC361E">
        <w:rPr>
          <w:rFonts w:ascii="Helvetica" w:hAnsi="Helvetica"/>
          <w:color w:val="000000" w:themeColor="text1"/>
        </w:rPr>
        <w:t>channel e</w:t>
      </w:r>
      <w:r w:rsidR="005D752F" w:rsidRPr="0084227E">
        <w:rPr>
          <w:rFonts w:ascii="Helvetica" w:hAnsi="Helvetica"/>
          <w:color w:val="000000" w:themeColor="text1"/>
        </w:rPr>
        <w:t>nabled buying journey</w:t>
      </w:r>
      <w:r w:rsidR="00FC361E">
        <w:rPr>
          <w:rFonts w:ascii="Helvetica" w:hAnsi="Helvetica"/>
          <w:color w:val="000000" w:themeColor="text1"/>
        </w:rPr>
        <w:t>,</w:t>
      </w:r>
      <w:r w:rsidR="005D752F" w:rsidRPr="0084227E">
        <w:rPr>
          <w:rFonts w:ascii="Helvetica" w:hAnsi="Helvetica"/>
          <w:color w:val="000000" w:themeColor="text1"/>
        </w:rPr>
        <w:t xml:space="preserve"> that augm</w:t>
      </w:r>
      <w:r w:rsidR="00AD2A81" w:rsidRPr="0084227E">
        <w:rPr>
          <w:rFonts w:ascii="Helvetica" w:hAnsi="Helvetica"/>
          <w:color w:val="000000" w:themeColor="text1"/>
        </w:rPr>
        <w:t xml:space="preserve">ents traditional channels with </w:t>
      </w:r>
      <w:r w:rsidR="005D752F" w:rsidRPr="0084227E">
        <w:rPr>
          <w:rFonts w:ascii="Helvetica" w:hAnsi="Helvetica"/>
          <w:color w:val="000000" w:themeColor="text1"/>
        </w:rPr>
        <w:t>robust self-service options, direct purchasing and a single customer experience across online, mobile and now social channels</w:t>
      </w:r>
      <w:r w:rsidR="001C5200" w:rsidRPr="0084227E">
        <w:rPr>
          <w:rFonts w:ascii="Helvetica" w:hAnsi="Helvetica"/>
          <w:color w:val="000000" w:themeColor="text1"/>
        </w:rPr>
        <w:t>.</w:t>
      </w:r>
    </w:p>
    <w:p w:rsidR="005D752F" w:rsidRPr="0084227E" w:rsidRDefault="003B3FCC" w:rsidP="00615C1B">
      <w:pPr>
        <w:pStyle w:val="ListParagraph"/>
        <w:numPr>
          <w:ilvl w:val="0"/>
          <w:numId w:val="2"/>
        </w:numPr>
        <w:ind w:left="360"/>
        <w:jc w:val="both"/>
        <w:rPr>
          <w:rFonts w:ascii="Helvetica" w:hAnsi="Helvetica"/>
          <w:color w:val="000000" w:themeColor="text1"/>
        </w:rPr>
      </w:pPr>
      <w:r>
        <w:rPr>
          <w:rFonts w:ascii="Helvetica" w:hAnsi="Helvetica"/>
          <w:noProof/>
        </w:rPr>
        <mc:AlternateContent>
          <mc:Choice Requires="wps">
            <w:drawing>
              <wp:anchor distT="0" distB="0" distL="114300" distR="114300" simplePos="0" relativeHeight="251672576" behindDoc="0" locked="0" layoutInCell="1" allowOverlap="1" wp14:anchorId="22970A3F" wp14:editId="1770CB63">
                <wp:simplePos x="0" y="0"/>
                <wp:positionH relativeFrom="column">
                  <wp:posOffset>3025140</wp:posOffset>
                </wp:positionH>
                <wp:positionV relativeFrom="paragraph">
                  <wp:posOffset>112395</wp:posOffset>
                </wp:positionV>
                <wp:extent cx="3048000" cy="2006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48000" cy="2006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65B1A" w:rsidRPr="007F4A7E" w:rsidRDefault="00065B1A"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3"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Pr>
                                <w:rFonts w:ascii="Helvetica" w:eastAsia="Times New Roman" w:hAnsi="Helvetica" w:cs="Times New Roman"/>
                                <w:i/>
                                <w:color w:val="984806" w:themeColor="accent6" w:themeShade="80"/>
                                <w:sz w:val="26"/>
                                <w:szCs w:val="32"/>
                              </w:rPr>
                              <w:t xml:space="preserve">ct/services and business </w:t>
                            </w:r>
                            <w:r w:rsidRPr="007F4A7E">
                              <w:rPr>
                                <w:rFonts w:ascii="Helvetica" w:eastAsia="Times New Roman" w:hAnsi="Helvetica" w:cs="Times New Roman"/>
                                <w:i/>
                                <w:color w:val="984806" w:themeColor="accent6" w:themeShade="80"/>
                                <w:sz w:val="26"/>
                                <w:szCs w:val="32"/>
                              </w:rPr>
                              <w:t>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238.2pt;margin-top:8.85pt;width:240pt;height:1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" filled="f" stroked="f">
                <v:textbox>
                  <w:txbxContent>
                    <w:p w:rsidR="00065B1A" w:rsidRPr="007F4A7E" w:rsidRDefault="00065B1A" w:rsidP="007F4A7E">
                      <w:pPr>
                        <w:jc w:val="right"/>
                        <w:rPr>
                          <w:rFonts w:ascii="Helvetica" w:eastAsia="Times New Roman" w:hAnsi="Helvetica" w:cs="Times New Roman"/>
                          <w:i/>
                          <w:color w:val="984806" w:themeColor="accent6" w:themeShade="80"/>
                          <w:sz w:val="26"/>
                          <w:szCs w:val="32"/>
                        </w:rPr>
                      </w:pPr>
                      <w:r w:rsidRPr="007F4A7E">
                        <w:rPr>
                          <w:rFonts w:ascii="Helvetica" w:eastAsia="Times New Roman" w:hAnsi="Helvetica" w:cs="Times New Roman"/>
                          <w:i/>
                          <w:color w:val="984806" w:themeColor="accent6" w:themeShade="80"/>
                          <w:sz w:val="26"/>
                          <w:szCs w:val="32"/>
                        </w:rPr>
                        <w:t xml:space="preserve">“According to </w:t>
                      </w:r>
                      <w:hyperlink r:id="rId14" w:history="1">
                        <w:r w:rsidRPr="007F4A7E">
                          <w:rPr>
                            <w:rFonts w:ascii="Helvetica" w:eastAsia="Times New Roman" w:hAnsi="Helvetica" w:cs="Times New Roman"/>
                            <w:i/>
                            <w:color w:val="984806" w:themeColor="accent6" w:themeShade="80"/>
                            <w:sz w:val="26"/>
                            <w:szCs w:val="32"/>
                          </w:rPr>
                          <w:t>Gartner</w:t>
                        </w:r>
                      </w:hyperlink>
                      <w:r w:rsidRPr="007F4A7E">
                        <w:rPr>
                          <w:rFonts w:ascii="Helvetica" w:eastAsia="Times New Roman" w:hAnsi="Helvetica" w:cs="Times New Roman"/>
                          <w:i/>
                          <w:color w:val="984806" w:themeColor="accent6" w:themeShade="80"/>
                          <w:sz w:val="26"/>
                          <w:szCs w:val="32"/>
                        </w:rPr>
                        <w:t xml:space="preserve">, APIs make it easier to integrate and connect people, places, systems, data, things and algorithms, create new user experiences, share data and information, </w:t>
                      </w:r>
                      <w:proofErr w:type="gramStart"/>
                      <w:r w:rsidRPr="007F4A7E">
                        <w:rPr>
                          <w:rFonts w:ascii="Helvetica" w:eastAsia="Times New Roman" w:hAnsi="Helvetica" w:cs="Times New Roman"/>
                          <w:i/>
                          <w:color w:val="984806" w:themeColor="accent6" w:themeShade="80"/>
                          <w:sz w:val="26"/>
                          <w:szCs w:val="32"/>
                        </w:rPr>
                        <w:t>authenticate</w:t>
                      </w:r>
                      <w:proofErr w:type="gramEnd"/>
                      <w:r w:rsidRPr="007F4A7E">
                        <w:rPr>
                          <w:rFonts w:ascii="Helvetica" w:eastAsia="Times New Roman" w:hAnsi="Helvetica" w:cs="Times New Roman"/>
                          <w:i/>
                          <w:color w:val="984806" w:themeColor="accent6" w:themeShade="80"/>
                          <w:sz w:val="26"/>
                          <w:szCs w:val="32"/>
                        </w:rPr>
                        <w:t xml:space="preserve"> people and </w:t>
                      </w:r>
                      <w:r>
                        <w:rPr>
                          <w:rFonts w:ascii="Helvetica" w:eastAsia="Times New Roman" w:hAnsi="Helvetica" w:cs="Times New Roman"/>
                          <w:i/>
                          <w:color w:val="984806" w:themeColor="accent6" w:themeShade="80"/>
                          <w:sz w:val="26"/>
                          <w:szCs w:val="32"/>
                        </w:rPr>
                        <w:t xml:space="preserve">things, enable transactions and </w:t>
                      </w:r>
                      <w:r w:rsidRPr="007F4A7E">
                        <w:rPr>
                          <w:rFonts w:ascii="Helvetica" w:eastAsia="Times New Roman" w:hAnsi="Helvetica" w:cs="Times New Roman"/>
                          <w:i/>
                          <w:color w:val="984806" w:themeColor="accent6" w:themeShade="80"/>
                          <w:sz w:val="26"/>
                          <w:szCs w:val="32"/>
                        </w:rPr>
                        <w:t>algorithms, leverage third-party algorithm</w:t>
                      </w:r>
                      <w:r>
                        <w:rPr>
                          <w:rFonts w:ascii="Helvetica" w:eastAsia="Times New Roman" w:hAnsi="Helvetica" w:cs="Times New Roman"/>
                          <w:i/>
                          <w:color w:val="984806" w:themeColor="accent6" w:themeShade="80"/>
                          <w:sz w:val="26"/>
                          <w:szCs w:val="32"/>
                        </w:rPr>
                        <w:t xml:space="preserve">s, and create new </w:t>
                      </w:r>
                      <w:r w:rsidRPr="007F4A7E">
                        <w:rPr>
                          <w:rFonts w:ascii="Helvetica" w:eastAsia="Times New Roman" w:hAnsi="Helvetica" w:cs="Times New Roman"/>
                          <w:i/>
                          <w:color w:val="984806" w:themeColor="accent6" w:themeShade="80"/>
                          <w:sz w:val="26"/>
                          <w:szCs w:val="32"/>
                        </w:rPr>
                        <w:t>produ</w:t>
                      </w:r>
                      <w:r>
                        <w:rPr>
                          <w:rFonts w:ascii="Helvetica" w:eastAsia="Times New Roman" w:hAnsi="Helvetica" w:cs="Times New Roman"/>
                          <w:i/>
                          <w:color w:val="984806" w:themeColor="accent6" w:themeShade="80"/>
                          <w:sz w:val="26"/>
                          <w:szCs w:val="32"/>
                        </w:rPr>
                        <w:t xml:space="preserve">ct/services and business </w:t>
                      </w:r>
                      <w:r w:rsidRPr="007F4A7E">
                        <w:rPr>
                          <w:rFonts w:ascii="Helvetica" w:eastAsia="Times New Roman" w:hAnsi="Helvetica" w:cs="Times New Roman"/>
                          <w:i/>
                          <w:color w:val="984806" w:themeColor="accent6" w:themeShade="80"/>
                          <w:sz w:val="26"/>
                          <w:szCs w:val="32"/>
                        </w:rPr>
                        <w:t>models”</w:t>
                      </w:r>
                    </w:p>
                  </w:txbxContent>
                </v:textbox>
                <w10:wrap type="square"/>
              </v:shape>
            </w:pict>
          </mc:Fallback>
        </mc:AlternateContent>
      </w:r>
      <w:r w:rsidR="005D752F" w:rsidRPr="0084227E">
        <w:rPr>
          <w:rFonts w:ascii="Helvetica" w:hAnsi="Helvetica"/>
          <w:color w:val="000000" w:themeColor="text1"/>
        </w:rPr>
        <w:t>ability to leverage data and analytics across the entire value chain, including product innovation, marketing and sales, new business, servicing, claims, and operations</w:t>
      </w:r>
    </w:p>
    <w:p w:rsidR="00AD2A81" w:rsidRPr="0084227E" w:rsidRDefault="00AD2A81" w:rsidP="00615C1B">
      <w:pPr>
        <w:pStyle w:val="ListParagraph"/>
        <w:numPr>
          <w:ilvl w:val="0"/>
          <w:numId w:val="2"/>
        </w:numPr>
        <w:ind w:left="360"/>
        <w:rPr>
          <w:rFonts w:ascii="Helvetica" w:eastAsia="Times New Roman" w:hAnsi="Helvetica" w:cs="Times New Roman"/>
          <w:color w:val="000000" w:themeColor="text1"/>
        </w:rPr>
      </w:pPr>
      <w:r w:rsidRPr="0084227E">
        <w:rPr>
          <w:rFonts w:ascii="Helvetica" w:eastAsia="Times New Roman" w:hAnsi="Helvetica" w:cs="Times New Roman"/>
          <w:color w:val="000000" w:themeColor="text1"/>
          <w:shd w:val="clear" w:color="auto" w:fill="FFFFFF"/>
        </w:rPr>
        <w:t xml:space="preserve">APIs </w:t>
      </w:r>
      <w:r w:rsidR="00BE447D" w:rsidRPr="0084227E">
        <w:rPr>
          <w:rFonts w:ascii="Helvetica" w:eastAsia="Times New Roman" w:hAnsi="Helvetica" w:cs="Times New Roman"/>
          <w:color w:val="000000" w:themeColor="text1"/>
          <w:shd w:val="clear" w:color="auto" w:fill="FFFFFF"/>
        </w:rPr>
        <w:t xml:space="preserve">to </w:t>
      </w:r>
      <w:r w:rsidRPr="0084227E">
        <w:rPr>
          <w:rFonts w:ascii="Helvetica" w:eastAsia="Times New Roman" w:hAnsi="Helvetica" w:cs="Times New Roman"/>
          <w:color w:val="000000" w:themeColor="text1"/>
          <w:shd w:val="clear" w:color="auto" w:fill="FFFFFF"/>
        </w:rPr>
        <w:t xml:space="preserve">make it easy to do business with </w:t>
      </w:r>
      <w:r w:rsidR="00BE447D" w:rsidRPr="0084227E">
        <w:rPr>
          <w:rFonts w:ascii="Helvetica" w:eastAsia="Times New Roman" w:hAnsi="Helvetica" w:cs="Times New Roman"/>
          <w:color w:val="000000" w:themeColor="text1"/>
          <w:shd w:val="clear" w:color="auto" w:fill="FFFFFF"/>
        </w:rPr>
        <w:t>partners</w:t>
      </w:r>
      <w:r w:rsidR="00FC361E">
        <w:rPr>
          <w:rFonts w:ascii="Helvetica" w:eastAsia="Times New Roman" w:hAnsi="Helvetica" w:cs="Times New Roman"/>
          <w:color w:val="000000" w:themeColor="text1"/>
          <w:shd w:val="clear" w:color="auto" w:fill="FFFFFF"/>
        </w:rPr>
        <w:t>(p</w:t>
      </w:r>
      <w:r w:rsidRPr="0084227E">
        <w:rPr>
          <w:rFonts w:ascii="Helvetica" w:eastAsia="Times New Roman" w:hAnsi="Helvetica" w:cs="Times New Roman"/>
          <w:color w:val="000000" w:themeColor="text1"/>
          <w:shd w:val="clear" w:color="auto" w:fill="FFFFFF"/>
        </w:rPr>
        <w:t>roviding APIs to partners allow</w:t>
      </w:r>
      <w:r w:rsidR="00BE447D" w:rsidRPr="0084227E">
        <w:rPr>
          <w:rFonts w:ascii="Helvetica" w:eastAsia="Times New Roman" w:hAnsi="Helvetica" w:cs="Times New Roman"/>
          <w:color w:val="000000" w:themeColor="text1"/>
          <w:shd w:val="clear" w:color="auto" w:fill="FFFFFF"/>
        </w:rPr>
        <w:t>s</w:t>
      </w:r>
      <w:r w:rsidRPr="0084227E">
        <w:rPr>
          <w:rFonts w:ascii="Helvetica" w:eastAsia="Times New Roman" w:hAnsi="Helvetica" w:cs="Times New Roman"/>
          <w:color w:val="000000" w:themeColor="text1"/>
          <w:shd w:val="clear" w:color="auto" w:fill="FFFFFF"/>
        </w:rPr>
        <w:t xml:space="preserve"> </w:t>
      </w:r>
      <w:r w:rsidR="00BE447D" w:rsidRPr="0084227E">
        <w:rPr>
          <w:rFonts w:ascii="Helvetica" w:eastAsia="Times New Roman" w:hAnsi="Helvetica" w:cs="Times New Roman"/>
          <w:color w:val="000000" w:themeColor="text1"/>
          <w:shd w:val="clear" w:color="auto" w:fill="FFFFFF"/>
        </w:rPr>
        <w:t>insures</w:t>
      </w:r>
      <w:r w:rsidRPr="0084227E">
        <w:rPr>
          <w:rFonts w:ascii="Helvetica" w:eastAsia="Times New Roman" w:hAnsi="Helvetica" w:cs="Times New Roman"/>
          <w:color w:val="000000" w:themeColor="text1"/>
          <w:shd w:val="clear" w:color="auto" w:fill="FFFFFF"/>
        </w:rPr>
        <w:t xml:space="preserve"> to offer insurance options to their customers</w:t>
      </w:r>
      <w:r w:rsidR="00BE447D" w:rsidRPr="0084227E">
        <w:rPr>
          <w:rFonts w:ascii="Helvetica" w:eastAsia="Times New Roman" w:hAnsi="Helvetica" w:cs="Times New Roman"/>
          <w:color w:val="000000" w:themeColor="text1"/>
          <w:shd w:val="clear" w:color="auto" w:fill="FFFFFF"/>
        </w:rPr>
        <w:t xml:space="preserve"> directly</w:t>
      </w:r>
      <w:r w:rsidR="00FC361E">
        <w:rPr>
          <w:rFonts w:ascii="Helvetica" w:eastAsia="Times New Roman" w:hAnsi="Helvetica" w:cs="Times New Roman"/>
          <w:color w:val="000000" w:themeColor="text1"/>
          <w:shd w:val="clear" w:color="auto" w:fill="FFFFFF"/>
        </w:rPr>
        <w:t>)</w:t>
      </w:r>
    </w:p>
    <w:p w:rsidR="00634B57" w:rsidRPr="0084227E" w:rsidRDefault="00FE657B" w:rsidP="00615C1B">
      <w:pPr>
        <w:pStyle w:val="ListParagraph"/>
        <w:numPr>
          <w:ilvl w:val="0"/>
          <w:numId w:val="2"/>
        </w:numPr>
        <w:ind w:left="360"/>
        <w:jc w:val="both"/>
        <w:rPr>
          <w:rFonts w:ascii="Helvetica" w:hAnsi="Helvetica"/>
          <w:color w:val="000000" w:themeColor="text1"/>
        </w:rPr>
      </w:pPr>
      <w:r>
        <w:rPr>
          <w:rFonts w:ascii="Helvetica" w:hAnsi="Helvetica"/>
          <w:color w:val="000000" w:themeColor="text1"/>
        </w:rPr>
        <w:t>Get quote or rate APIs exposed for 3</w:t>
      </w:r>
      <w:r w:rsidRPr="00FE657B">
        <w:rPr>
          <w:rFonts w:ascii="Helvetica" w:hAnsi="Helvetica"/>
          <w:color w:val="000000" w:themeColor="text1"/>
          <w:vertAlign w:val="superscript"/>
        </w:rPr>
        <w:t>rd</w:t>
      </w:r>
      <w:r w:rsidR="00367C52">
        <w:rPr>
          <w:rFonts w:ascii="Helvetica" w:hAnsi="Helvetica"/>
          <w:color w:val="000000" w:themeColor="text1"/>
        </w:rPr>
        <w:t xml:space="preserve"> party aggregators</w:t>
      </w:r>
    </w:p>
    <w:p w:rsidR="005D752F"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Fi</w:t>
      </w:r>
      <w:r w:rsidR="005D752F" w:rsidRPr="0084227E">
        <w:rPr>
          <w:rFonts w:ascii="Helvetica" w:hAnsi="Helvetica"/>
          <w:color w:val="000000" w:themeColor="text1"/>
        </w:rPr>
        <w:t>rst notice of loss (FNOL) automation and self-service options for claims</w:t>
      </w:r>
      <w:r w:rsidR="00F308EA" w:rsidRPr="0084227E">
        <w:rPr>
          <w:rFonts w:ascii="Helvetica" w:hAnsi="Helvetica"/>
          <w:color w:val="000000" w:themeColor="text1"/>
        </w:rPr>
        <w:t xml:space="preserve"> and claims status</w:t>
      </w:r>
    </w:p>
    <w:p w:rsidR="00BE447D" w:rsidRPr="0084227E" w:rsidRDefault="00BE447D"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Ability to directly interact with the claim adjuster and service professionals though chats</w:t>
      </w:r>
      <w:r w:rsidR="00FC361E">
        <w:rPr>
          <w:rFonts w:ascii="Helvetica" w:hAnsi="Helvetica"/>
          <w:color w:val="000000" w:themeColor="text1"/>
        </w:rPr>
        <w:t xml:space="preserve"> and workflows.</w:t>
      </w:r>
    </w:p>
    <w:p w:rsidR="00634B57" w:rsidRDefault="00634B57" w:rsidP="00615C1B">
      <w:pPr>
        <w:pStyle w:val="ListParagraph"/>
        <w:numPr>
          <w:ilvl w:val="0"/>
          <w:numId w:val="2"/>
        </w:numPr>
        <w:ind w:left="360"/>
        <w:jc w:val="both"/>
        <w:rPr>
          <w:rFonts w:ascii="Helvetica" w:hAnsi="Helvetica"/>
          <w:color w:val="000000" w:themeColor="text1"/>
        </w:rPr>
      </w:pPr>
      <w:r w:rsidRPr="0084227E">
        <w:rPr>
          <w:rFonts w:ascii="Helvetica" w:hAnsi="Helvetica"/>
          <w:color w:val="000000" w:themeColor="text1"/>
        </w:rPr>
        <w:t xml:space="preserve">Get quote or rate for </w:t>
      </w:r>
      <w:r w:rsidR="0058325E" w:rsidRPr="0084227E">
        <w:rPr>
          <w:rFonts w:ascii="Helvetica" w:hAnsi="Helvetica"/>
          <w:color w:val="000000" w:themeColor="text1"/>
        </w:rPr>
        <w:t>external comparative r</w:t>
      </w:r>
      <w:r w:rsidR="00585931" w:rsidRPr="0084227E">
        <w:rPr>
          <w:rFonts w:ascii="Helvetica" w:hAnsi="Helvetica"/>
          <w:color w:val="000000" w:themeColor="text1"/>
        </w:rPr>
        <w:t xml:space="preserve">ater integrations </w:t>
      </w:r>
      <w:r w:rsidR="0058325E" w:rsidRPr="0084227E">
        <w:rPr>
          <w:rFonts w:ascii="Helvetica" w:hAnsi="Helvetica"/>
          <w:color w:val="000000" w:themeColor="text1"/>
        </w:rPr>
        <w:t xml:space="preserve">like PL Rater and </w:t>
      </w:r>
      <w:proofErr w:type="spellStart"/>
      <w:r w:rsidR="0058325E" w:rsidRPr="0084227E">
        <w:rPr>
          <w:rFonts w:ascii="Helvetica" w:hAnsi="Helvetica"/>
          <w:color w:val="000000" w:themeColor="text1"/>
        </w:rPr>
        <w:t>EZLynx</w:t>
      </w:r>
      <w:proofErr w:type="spellEnd"/>
    </w:p>
    <w:p w:rsidR="00BC6F7B" w:rsidRDefault="00A22A8F" w:rsidP="00BC6F7B">
      <w:pPr>
        <w:jc w:val="both"/>
        <w:rPr>
          <w:rFonts w:ascii="Helvetica" w:hAnsi="Helvetica"/>
          <w:color w:val="000000" w:themeColor="text1"/>
        </w:rPr>
      </w:pPr>
      <w:r>
        <w:rPr>
          <w:rFonts w:ascii="Helvetica" w:hAnsi="Helvetica"/>
          <w:noProof/>
        </w:rPr>
        <mc:AlternateContent>
          <mc:Choice Requires="wps">
            <w:drawing>
              <wp:anchor distT="0" distB="0" distL="114300" distR="114300" simplePos="0" relativeHeight="251677696" behindDoc="0" locked="0" layoutInCell="1" allowOverlap="1" wp14:anchorId="48FA9C5A" wp14:editId="514CF798">
                <wp:simplePos x="0" y="0"/>
                <wp:positionH relativeFrom="column">
                  <wp:posOffset>-76200</wp:posOffset>
                </wp:positionH>
                <wp:positionV relativeFrom="paragraph">
                  <wp:posOffset>311150</wp:posOffset>
                </wp:positionV>
                <wp:extent cx="5753100" cy="62865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53100" cy="6286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65B1A" w:rsidRDefault="00065B1A"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065B1A" w:rsidRDefault="00065B1A" w:rsidP="0082046F">
                            <w:pPr>
                              <w:rPr>
                                <w:rFonts w:ascii="Helvetica" w:eastAsia="Times New Roman" w:hAnsi="Helvetica" w:cs="Helvetica"/>
                                <w:i/>
                                <w:color w:val="31849B" w:themeColor="accent5" w:themeShade="BF"/>
                              </w:rPr>
                            </w:pPr>
                            <w:hyperlink r:id="rId15" w:history="1">
                              <w:r w:rsidRPr="00005580">
                                <w:rPr>
                                  <w:rStyle w:val="Hyperlink"/>
                                  <w:rFonts w:ascii="Helvetica" w:eastAsia="Times New Roman" w:hAnsi="Helvetica" w:cs="Helvetica"/>
                                  <w:i/>
                                </w:rPr>
                                <w:t>https://developer.walgreens.com/</w:t>
                              </w:r>
                            </w:hyperlink>
                          </w:p>
                          <w:p w:rsidR="00065B1A" w:rsidRPr="00ED4BB4" w:rsidRDefault="00065B1A" w:rsidP="0082046F">
                            <w:pPr>
                              <w:rPr>
                                <w:rFonts w:ascii="Helvetica" w:eastAsia="Times New Roman" w:hAnsi="Helvetica" w:cs="Helvetica"/>
                                <w:i/>
                                <w:color w:val="31849B" w:themeColor="accent5" w:themeShade="BF"/>
                              </w:rPr>
                            </w:pPr>
                          </w:p>
                          <w:p w:rsidR="00065B1A" w:rsidRPr="006B74D0" w:rsidRDefault="00065B1A" w:rsidP="0082046F">
                            <w:pPr>
                              <w:rPr>
                                <w:color w:val="984806" w:themeColor="accent6" w:themeShade="8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6pt;margin-top:24.5pt;width:453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" filled="f" stroked="f">
                <v:textbox>
                  <w:txbxContent>
                    <w:p w:rsidR="00065B1A" w:rsidRDefault="00065B1A" w:rsidP="0082046F">
                      <w:pPr>
                        <w:rPr>
                          <w:rFonts w:ascii="Helvetica" w:eastAsia="Times New Roman" w:hAnsi="Helvetica" w:cs="Helvetica"/>
                          <w:i/>
                          <w:color w:val="31849B" w:themeColor="accent5" w:themeShade="BF"/>
                        </w:rPr>
                      </w:pPr>
                      <w:r w:rsidRPr="00ED4BB4">
                        <w:rPr>
                          <w:rFonts w:ascii="Helvetica" w:eastAsia="Times New Roman" w:hAnsi="Helvetica" w:cs="Helvetica"/>
                          <w:i/>
                          <w:color w:val="31849B" w:themeColor="accent5" w:themeShade="BF"/>
                        </w:rPr>
                        <w:t>Walgreens is a good example. Like many retailers, the company provides a photo printing service that takes digital photos and turns them into physical photographs.</w:t>
                      </w:r>
                    </w:p>
                    <w:p w:rsidR="00065B1A" w:rsidRDefault="00065B1A" w:rsidP="0082046F">
                      <w:pPr>
                        <w:rPr>
                          <w:rFonts w:ascii="Helvetica" w:eastAsia="Times New Roman" w:hAnsi="Helvetica" w:cs="Helvetica"/>
                          <w:i/>
                          <w:color w:val="31849B" w:themeColor="accent5" w:themeShade="BF"/>
                        </w:rPr>
                      </w:pPr>
                      <w:hyperlink r:id="rId16" w:history="1">
                        <w:r w:rsidRPr="00005580">
                          <w:rPr>
                            <w:rStyle w:val="Hyperlink"/>
                            <w:rFonts w:ascii="Helvetica" w:eastAsia="Times New Roman" w:hAnsi="Helvetica" w:cs="Helvetica"/>
                            <w:i/>
                          </w:rPr>
                          <w:t>https://developer.walgreens.com/</w:t>
                        </w:r>
                      </w:hyperlink>
                    </w:p>
                    <w:p w:rsidR="00065B1A" w:rsidRPr="00ED4BB4" w:rsidRDefault="00065B1A" w:rsidP="0082046F">
                      <w:pPr>
                        <w:rPr>
                          <w:rFonts w:ascii="Helvetica" w:eastAsia="Times New Roman" w:hAnsi="Helvetica" w:cs="Helvetica"/>
                          <w:i/>
                          <w:color w:val="31849B" w:themeColor="accent5" w:themeShade="BF"/>
                        </w:rPr>
                      </w:pPr>
                    </w:p>
                    <w:p w:rsidR="00065B1A" w:rsidRPr="006B74D0" w:rsidRDefault="00065B1A" w:rsidP="0082046F">
                      <w:pPr>
                        <w:rPr>
                          <w:color w:val="984806" w:themeColor="accent6" w:themeShade="80"/>
                          <w:sz w:val="28"/>
                          <w:szCs w:val="28"/>
                        </w:rPr>
                      </w:pPr>
                    </w:p>
                  </w:txbxContent>
                </v:textbox>
                <w10:wrap type="square"/>
              </v:shape>
            </w:pict>
          </mc:Fallback>
        </mc:AlternateContent>
      </w:r>
    </w:p>
    <w:p w:rsidR="00BC6F7B" w:rsidRDefault="00BC6F7B" w:rsidP="00BC6F7B">
      <w:pPr>
        <w:jc w:val="both"/>
        <w:rPr>
          <w:rFonts w:ascii="Helvetica" w:hAnsi="Helvetica"/>
          <w:color w:val="000000" w:themeColor="text1"/>
        </w:rPr>
      </w:pPr>
    </w:p>
    <w:p w:rsidR="00A22A8F" w:rsidRPr="00BC6F7B" w:rsidRDefault="00A22A8F" w:rsidP="00BC6F7B">
      <w:pPr>
        <w:jc w:val="both"/>
        <w:rPr>
          <w:rFonts w:ascii="Helvetica" w:hAnsi="Helvetica"/>
          <w:color w:val="000000" w:themeColor="text1"/>
        </w:rPr>
      </w:pPr>
      <w:r>
        <w:rPr>
          <w:rFonts w:ascii="Helvetica" w:hAnsi="Helvetica"/>
          <w:color w:val="000000" w:themeColor="text1"/>
        </w:rPr>
        <w:t xml:space="preserve">Whereas below are some of the core business areas and their potential to either expose of consume APIs within the insurance lifecycle - </w:t>
      </w:r>
    </w:p>
    <w:p w:rsidR="00302BE2" w:rsidRPr="00302BE2" w:rsidRDefault="00302BE2" w:rsidP="00302BE2">
      <w:pPr>
        <w:jc w:val="both"/>
        <w:rPr>
          <w:rFonts w:ascii="Helvetica" w:hAnsi="Helvetica"/>
          <w:color w:val="000000" w:themeColor="text1"/>
        </w:rPr>
      </w:pPr>
      <w:r>
        <w:rPr>
          <w:rFonts w:ascii="Helvetica" w:hAnsi="Helvetica"/>
          <w:noProof/>
          <w:color w:val="000000" w:themeColor="text1"/>
        </w:rPr>
        <w:lastRenderedPageBreak/>
        <w:drawing>
          <wp:inline distT="0" distB="0" distL="0" distR="0" wp14:anchorId="3CA6199D" wp14:editId="452D50E8">
            <wp:extent cx="5486400" cy="2521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urance API Economy.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21585"/>
                    </a:xfrm>
                    <a:prstGeom prst="rect">
                      <a:avLst/>
                    </a:prstGeom>
                  </pic:spPr>
                </pic:pic>
              </a:graphicData>
            </a:graphic>
          </wp:inline>
        </w:drawing>
      </w:r>
    </w:p>
    <w:p w:rsidR="000661A5" w:rsidRDefault="000661A5" w:rsidP="00FC2727">
      <w:pPr>
        <w:jc w:val="both"/>
        <w:rPr>
          <w:rFonts w:ascii="Helvetica" w:hAnsi="Helvetica"/>
        </w:rPr>
      </w:pPr>
    </w:p>
    <w:p w:rsidR="00174227" w:rsidRDefault="000B05B5" w:rsidP="00FC2727">
      <w:pPr>
        <w:jc w:val="both"/>
        <w:rPr>
          <w:rFonts w:ascii="Helvetica" w:hAnsi="Helvetica"/>
        </w:rPr>
      </w:pPr>
      <w:r>
        <w:rPr>
          <w:rFonts w:ascii="Helvetica" w:hAnsi="Helvetica"/>
        </w:rPr>
        <w:t xml:space="preserve">APIs have a deep design relationship with microservices, </w:t>
      </w:r>
      <w:r w:rsidR="0083575D">
        <w:rPr>
          <w:rFonts w:ascii="Helvetica" w:hAnsi="Helvetica"/>
        </w:rPr>
        <w:t xml:space="preserve">in nutshell the business APIs exposed are developed as microservices to provide scalability, </w:t>
      </w:r>
      <w:r w:rsidR="00AC6ED3">
        <w:rPr>
          <w:rFonts w:ascii="Helvetica" w:hAnsi="Helvetica"/>
        </w:rPr>
        <w:t>responsiveness, management of deployment</w:t>
      </w:r>
      <w:r w:rsidR="00824C80">
        <w:rPr>
          <w:rFonts w:ascii="Helvetica" w:hAnsi="Helvetica"/>
        </w:rPr>
        <w:t>, monitoring</w:t>
      </w:r>
      <w:r w:rsidR="00D40AD5">
        <w:rPr>
          <w:rFonts w:ascii="Helvetica" w:hAnsi="Helvetica"/>
        </w:rPr>
        <w:t xml:space="preserve"> and most importantly communication between </w:t>
      </w:r>
      <w:r w:rsidR="00D40AD5" w:rsidRPr="00D40AD5">
        <w:rPr>
          <w:rFonts w:ascii="Helvetica" w:hAnsi="Helvetica"/>
        </w:rPr>
        <w:t xml:space="preserve">every other </w:t>
      </w:r>
      <w:proofErr w:type="spellStart"/>
      <w:r w:rsidR="00D40AD5" w:rsidRPr="00D40AD5">
        <w:rPr>
          <w:rFonts w:ascii="Helvetica" w:hAnsi="Helvetica"/>
        </w:rPr>
        <w:t>microservice</w:t>
      </w:r>
      <w:proofErr w:type="spellEnd"/>
      <w:r w:rsidR="00D40AD5" w:rsidRPr="00D40AD5">
        <w:rPr>
          <w:rFonts w:ascii="Helvetica" w:hAnsi="Helvetica"/>
        </w:rPr>
        <w:t xml:space="preserve"> in the architecture as well as with the applications and Web sites they power and the databases from which they draw real-time information, essential to their functioning.</w:t>
      </w:r>
    </w:p>
    <w:p w:rsidR="00556968" w:rsidRDefault="00556968" w:rsidP="00FC2727">
      <w:pPr>
        <w:jc w:val="both"/>
        <w:rPr>
          <w:rFonts w:ascii="Helvetica" w:hAnsi="Helvetica"/>
        </w:rPr>
      </w:pPr>
    </w:p>
    <w:p w:rsidR="008E1352" w:rsidRDefault="00257266" w:rsidP="00BD3B63">
      <w:pPr>
        <w:rPr>
          <w:rFonts w:ascii="Helvetica" w:hAnsi="Helvetica"/>
        </w:rPr>
      </w:pPr>
      <w:r w:rsidRPr="00E53C6E">
        <w:rPr>
          <w:rFonts w:ascii="Helvetica" w:hAnsi="Helvetica"/>
          <w:b/>
          <w:color w:val="00B0F0"/>
        </w:rPr>
        <w:t xml:space="preserve">Agility towards changes and new opportunities through the adoption of </w:t>
      </w:r>
      <w:r w:rsidR="008E6C54" w:rsidRPr="00E53C6E">
        <w:rPr>
          <w:rFonts w:ascii="Helvetica" w:hAnsi="Helvetica"/>
          <w:b/>
          <w:color w:val="00B0F0"/>
        </w:rPr>
        <w:t>CI/CD</w:t>
      </w:r>
      <w:r w:rsidR="00A7613A">
        <w:rPr>
          <w:rFonts w:ascii="Helvetica" w:hAnsi="Helvetica"/>
          <w:b/>
          <w:color w:val="00B0F0"/>
        </w:rPr>
        <w:t xml:space="preserve"> and PaaS</w:t>
      </w:r>
    </w:p>
    <w:p w:rsidR="00893DFC" w:rsidRDefault="00A34A5E" w:rsidP="00FC2727">
      <w:pPr>
        <w:jc w:val="both"/>
        <w:rPr>
          <w:rFonts w:ascii="Helvetica" w:hAnsi="Helvetica"/>
        </w:rPr>
      </w:pPr>
      <w:r>
        <w:rPr>
          <w:rFonts w:ascii="Helvetica" w:hAnsi="Helvetica"/>
        </w:rPr>
        <w:t>Most Insurers are already performing</w:t>
      </w:r>
      <w:r w:rsidR="00893DFC" w:rsidRPr="00893DFC">
        <w:rPr>
          <w:rFonts w:ascii="Helvetica" w:hAnsi="Helvetica"/>
        </w:rPr>
        <w:t xml:space="preserve"> Continuous Integration (CI)</w:t>
      </w:r>
      <w:r>
        <w:rPr>
          <w:rFonts w:ascii="Helvetica" w:hAnsi="Helvetica"/>
        </w:rPr>
        <w:t xml:space="preserve"> in some form</w:t>
      </w:r>
      <w:r w:rsidR="00F755E0">
        <w:rPr>
          <w:rFonts w:ascii="Helvetica" w:hAnsi="Helvetica"/>
        </w:rPr>
        <w:t xml:space="preserve"> or the other</w:t>
      </w:r>
      <w:r>
        <w:rPr>
          <w:rFonts w:ascii="Helvetica" w:hAnsi="Helvetica"/>
        </w:rPr>
        <w:t>, t</w:t>
      </w:r>
      <w:r w:rsidR="00893DFC" w:rsidRPr="00893DFC">
        <w:rPr>
          <w:rFonts w:ascii="Helvetica" w:hAnsi="Helvetica"/>
        </w:rPr>
        <w:t>hose adopting CI have further leveraged agile ideologies to use microservices as a driver to achieve more frequent software releases, which has led to the practice of continuous delivery (CD). CD uses a quality focused ideology to build potentially shippable product increments, which speeds the deployment pipeline, achieving a result that culminates in bringing changes to production as quickly as possible.</w:t>
      </w:r>
      <w:r w:rsidR="00F755E0">
        <w:rPr>
          <w:rFonts w:ascii="Helvetica" w:hAnsi="Helvetica"/>
        </w:rPr>
        <w:t xml:space="preserve"> CD is a business function and too many frequent releases to production may cause disruptions and c</w:t>
      </w:r>
      <w:r w:rsidR="001731FF">
        <w:rPr>
          <w:rFonts w:ascii="Helvetica" w:hAnsi="Helvetica"/>
        </w:rPr>
        <w:t>onfusion, hence many Insurers still follow a stringent process of approvals and gatekeeping for any CD pipeline.</w:t>
      </w:r>
    </w:p>
    <w:p w:rsidR="008E1352" w:rsidRDefault="008E1352" w:rsidP="00FC2727">
      <w:pPr>
        <w:jc w:val="both"/>
        <w:rPr>
          <w:rFonts w:ascii="Helvetica" w:hAnsi="Helvetica"/>
        </w:rPr>
      </w:pPr>
    </w:p>
    <w:p w:rsidR="004A5A5F" w:rsidRDefault="004A5A5F" w:rsidP="004A5A5F">
      <w:pPr>
        <w:jc w:val="both"/>
        <w:rPr>
          <w:rFonts w:ascii="Helvetica" w:hAnsi="Helvetica"/>
        </w:rPr>
      </w:pPr>
      <w:r w:rsidRPr="00AC6ED3">
        <w:rPr>
          <w:rFonts w:ascii="Helvetica" w:hAnsi="Helvetica"/>
        </w:rPr>
        <w:t xml:space="preserve">Microservices are an attractive </w:t>
      </w:r>
      <w:r>
        <w:rPr>
          <w:rFonts w:ascii="Helvetica" w:hAnsi="Helvetica"/>
        </w:rPr>
        <w:t>CI/CD</w:t>
      </w:r>
      <w:r w:rsidRPr="00AC6ED3">
        <w:rPr>
          <w:rFonts w:ascii="Helvetica" w:hAnsi="Helvetica"/>
        </w:rPr>
        <w:t xml:space="preserve"> pattern because of their enablement of speed to market. With each </w:t>
      </w:r>
      <w:proofErr w:type="spellStart"/>
      <w:r w:rsidRPr="00AC6ED3">
        <w:rPr>
          <w:rFonts w:ascii="Helvetica" w:hAnsi="Helvetica"/>
        </w:rPr>
        <w:t>microservice</w:t>
      </w:r>
      <w:proofErr w:type="spellEnd"/>
      <w:r w:rsidRPr="00AC6ED3">
        <w:rPr>
          <w:rFonts w:ascii="Helvetica" w:hAnsi="Helvetica"/>
        </w:rPr>
        <w:t xml:space="preserve"> being developed, </w:t>
      </w:r>
      <w:r>
        <w:rPr>
          <w:rFonts w:ascii="Helvetica" w:hAnsi="Helvetica"/>
        </w:rPr>
        <w:t xml:space="preserve">deployed and run independently </w:t>
      </w:r>
      <w:r w:rsidRPr="00AC6ED3">
        <w:rPr>
          <w:rFonts w:ascii="Helvetica" w:hAnsi="Helvetica"/>
        </w:rPr>
        <w:t>microservices allow organizations to “divide and conquer”, and scale teams and applications more efficiently.</w:t>
      </w:r>
    </w:p>
    <w:p w:rsidR="00A21E56" w:rsidRDefault="00A21E56" w:rsidP="004A5A5F">
      <w:pPr>
        <w:jc w:val="both"/>
        <w:rPr>
          <w:rFonts w:ascii="Helvetica" w:hAnsi="Helvetica"/>
        </w:rPr>
      </w:pPr>
    </w:p>
    <w:p w:rsidR="008E1352" w:rsidRDefault="008E1E79" w:rsidP="00FC2727">
      <w:pPr>
        <w:jc w:val="both"/>
        <w:rPr>
          <w:rFonts w:ascii="Helvetica" w:hAnsi="Helvetica"/>
        </w:rPr>
      </w:pPr>
      <w:r>
        <w:rPr>
          <w:rFonts w:ascii="Helvetica" w:hAnsi="Helvetica"/>
        </w:rPr>
        <w:t>Many Insurers are adopting a</w:t>
      </w:r>
      <w:r w:rsidRPr="008E1E79">
        <w:rPr>
          <w:rFonts w:ascii="Helvetica" w:hAnsi="Helvetica"/>
        </w:rPr>
        <w:t xml:space="preserve">gile and </w:t>
      </w:r>
      <w:r w:rsidR="008E6C54">
        <w:rPr>
          <w:rFonts w:ascii="Helvetica" w:hAnsi="Helvetica"/>
        </w:rPr>
        <w:t>CI/CD</w:t>
      </w:r>
      <w:r w:rsidRPr="008E1E79">
        <w:rPr>
          <w:rFonts w:ascii="Helvetica" w:hAnsi="Helvetica"/>
        </w:rPr>
        <w:t xml:space="preserve"> in targeted areas such as mobile and web. Those areas, however, typically depend on core back-end systems for data and business logic. If those systems are not also nimble then the agility of the business will </w:t>
      </w:r>
      <w:r>
        <w:rPr>
          <w:rFonts w:ascii="Helvetica" w:hAnsi="Helvetica"/>
        </w:rPr>
        <w:t>always remain limited. Insurers</w:t>
      </w:r>
      <w:r w:rsidRPr="008E1E79">
        <w:rPr>
          <w:rFonts w:ascii="Helvetica" w:hAnsi="Helvetica"/>
        </w:rPr>
        <w:t xml:space="preserve"> must therefore bring Agile and </w:t>
      </w:r>
      <w:r w:rsidR="008E6C54">
        <w:rPr>
          <w:rFonts w:ascii="Helvetica" w:hAnsi="Helvetica"/>
        </w:rPr>
        <w:t>CI/CD</w:t>
      </w:r>
      <w:r w:rsidRPr="008E1E79">
        <w:rPr>
          <w:rFonts w:ascii="Helvetica" w:hAnsi="Helvetica"/>
        </w:rPr>
        <w:t xml:space="preserve"> to all their platforms— including the mainframe—if that’s where their core data and business logic reside.</w:t>
      </w:r>
    </w:p>
    <w:p w:rsidR="00F07432" w:rsidRDefault="00F07432" w:rsidP="00FC2727">
      <w:pPr>
        <w:jc w:val="both"/>
        <w:rPr>
          <w:rFonts w:ascii="Helvetica" w:hAnsi="Helvetica"/>
        </w:rPr>
      </w:pPr>
    </w:p>
    <w:p w:rsidR="00E851D2" w:rsidRPr="00787952" w:rsidDel="00E719D3" w:rsidRDefault="001317D2" w:rsidP="00FC2727">
      <w:pPr>
        <w:jc w:val="both"/>
        <w:rPr>
          <w:del w:id="29" w:author="Cognizant Technology Solutions" w:date="2017-06-30T07:43:00Z"/>
          <w:rFonts w:ascii="Helvetica" w:hAnsi="Helvetica"/>
          <w:b/>
        </w:rPr>
      </w:pPr>
      <w:del w:id="30" w:author="Cognizant Technology Solutions" w:date="2017-06-30T07:43:00Z">
        <w:r w:rsidDel="00E719D3">
          <w:rPr>
            <w:rFonts w:ascii="Helvetica" w:hAnsi="Helvetica"/>
            <w:b/>
            <w:color w:val="00B0F0"/>
          </w:rPr>
          <w:delText>Data as the new d</w:delText>
        </w:r>
        <w:r w:rsidR="005A2544" w:rsidRPr="0057717B" w:rsidDel="00E719D3">
          <w:rPr>
            <w:rFonts w:ascii="Helvetica" w:hAnsi="Helvetica"/>
            <w:b/>
            <w:color w:val="00B0F0"/>
          </w:rPr>
          <w:delText>ifferentiator</w:delText>
        </w:r>
      </w:del>
    </w:p>
    <w:p w:rsidR="009F1D41" w:rsidDel="00E719D3" w:rsidRDefault="009F1D41" w:rsidP="00FC2727">
      <w:pPr>
        <w:jc w:val="both"/>
        <w:rPr>
          <w:del w:id="31" w:author="Cognizant Technology Solutions" w:date="2017-06-30T07:43:00Z"/>
          <w:rFonts w:ascii="Helvetica" w:hAnsi="Helvetica"/>
        </w:rPr>
      </w:pPr>
      <w:del w:id="32" w:author="Cognizant Technology Solutions" w:date="2017-06-30T07:43:00Z">
        <w:r w:rsidDel="00E719D3">
          <w:rPr>
            <w:rFonts w:ascii="Helvetica" w:hAnsi="Helvetica"/>
          </w:rPr>
          <w:delText>Insurers have traditionally competed with product features, however in today’s customer focused world there is a need of easy to comprehend products for better customer experience. The right analytics on data would lead a</w:delText>
        </w:r>
        <w:r w:rsidR="00156079" w:rsidDel="00E719D3">
          <w:rPr>
            <w:rFonts w:ascii="Helvetica" w:hAnsi="Helvetica"/>
          </w:rPr>
          <w:delText>n</w:delText>
        </w:r>
        <w:r w:rsidDel="00E719D3">
          <w:rPr>
            <w:rFonts w:ascii="Helvetica" w:hAnsi="Helvetica"/>
          </w:rPr>
          <w:delText xml:space="preserve"> Insurer to think about the right products, go to market strategy and better customer experience.</w:delText>
        </w:r>
        <w:r w:rsidR="00156079" w:rsidDel="00E719D3">
          <w:rPr>
            <w:rFonts w:ascii="Helvetica" w:hAnsi="Helvetica"/>
          </w:rPr>
          <w:delText xml:space="preserve">  Data plays a central role in those value propositions.</w:delText>
        </w:r>
      </w:del>
    </w:p>
    <w:p w:rsidR="00156079" w:rsidDel="00E719D3" w:rsidRDefault="00156079" w:rsidP="00FC2727">
      <w:pPr>
        <w:jc w:val="both"/>
        <w:rPr>
          <w:del w:id="33" w:author="Cognizant Technology Solutions" w:date="2017-06-30T07:43:00Z"/>
          <w:rFonts w:ascii="Helvetica" w:hAnsi="Helvetica"/>
        </w:rPr>
      </w:pPr>
    </w:p>
    <w:p w:rsidR="00156079" w:rsidDel="00E719D3" w:rsidRDefault="00156079" w:rsidP="00FC2727">
      <w:pPr>
        <w:jc w:val="both"/>
        <w:rPr>
          <w:del w:id="34" w:author="Cognizant Technology Solutions" w:date="2017-06-30T07:43:00Z"/>
          <w:rFonts w:ascii="Helvetica" w:hAnsi="Helvetica"/>
        </w:rPr>
      </w:pPr>
      <w:del w:id="35" w:author="Cognizant Technology Solutions" w:date="2017-06-30T07:43:00Z">
        <w:r w:rsidDel="00E719D3">
          <w:rPr>
            <w:rFonts w:ascii="Helvetica" w:hAnsi="Helvetica"/>
          </w:rPr>
          <w:delText>Source of such data can be from the Internet of Things like</w:delText>
        </w:r>
        <w:r w:rsidRPr="00156079" w:rsidDel="00E719D3">
          <w:rPr>
            <w:rFonts w:ascii="Helvetica" w:hAnsi="Helvetica"/>
          </w:rPr>
          <w:delText xml:space="preserve"> weather sensors on the ground, telematic devices in vehicles, networked sensors in commercial buildings and homes, etc. </w:delText>
        </w:r>
        <w:r w:rsidR="00337C52" w:rsidDel="00E719D3">
          <w:rPr>
            <w:rFonts w:ascii="Helvetica" w:hAnsi="Helvetica"/>
          </w:rPr>
          <w:delText xml:space="preserve">And beyond IoT </w:delText>
        </w:r>
        <w:r w:rsidRPr="00156079" w:rsidDel="00E719D3">
          <w:rPr>
            <w:rFonts w:ascii="Helvetica" w:hAnsi="Helvetica"/>
          </w:rPr>
          <w:delText>social media behaviors generate new types of data that can be used both in real time and</w:delText>
        </w:r>
        <w:r w:rsidR="00337C52" w:rsidDel="00E719D3">
          <w:rPr>
            <w:rFonts w:ascii="Helvetica" w:hAnsi="Helvetica"/>
          </w:rPr>
          <w:delText xml:space="preserve"> </w:delText>
        </w:r>
        <w:r w:rsidRPr="00156079" w:rsidDel="00E719D3">
          <w:rPr>
            <w:rFonts w:ascii="Helvetica" w:hAnsi="Helvetica"/>
          </w:rPr>
          <w:delText>for historical risk-rating purposes. Some of these sour</w:delText>
        </w:r>
        <w:r w:rsidR="00337C52" w:rsidDel="00E719D3">
          <w:rPr>
            <w:rFonts w:ascii="Helvetica" w:hAnsi="Helvetica"/>
          </w:rPr>
          <w:delText>ces can be tapped into directly or are also made available through aggregators.</w:delText>
        </w:r>
      </w:del>
    </w:p>
    <w:p w:rsidR="00156079" w:rsidDel="00E719D3" w:rsidRDefault="00156079" w:rsidP="00FC2727">
      <w:pPr>
        <w:jc w:val="both"/>
        <w:rPr>
          <w:del w:id="36" w:author="Cognizant Technology Solutions" w:date="2017-06-30T07:43:00Z"/>
          <w:rFonts w:ascii="Helvetica" w:hAnsi="Helvetica"/>
        </w:rPr>
      </w:pPr>
    </w:p>
    <w:p w:rsidR="00156079" w:rsidDel="00E719D3" w:rsidRDefault="00337C52" w:rsidP="00FC2727">
      <w:pPr>
        <w:jc w:val="both"/>
        <w:rPr>
          <w:del w:id="37" w:author="Cognizant Technology Solutions" w:date="2017-06-30T07:43:00Z"/>
          <w:rFonts w:ascii="Helvetica" w:hAnsi="Helvetica"/>
        </w:rPr>
      </w:pPr>
      <w:del w:id="38" w:author="Cognizant Technology Solutions" w:date="2017-06-30T07:43:00Z">
        <w:r w:rsidDel="00E719D3">
          <w:rPr>
            <w:rFonts w:ascii="Helvetica" w:hAnsi="Helvetica"/>
          </w:rPr>
          <w:delText>Insurers need sophisticated technology to convert these data to meaningful information and use of technologies like Big Data and</w:delText>
        </w:r>
        <w:r w:rsidR="00156079" w:rsidRPr="00156079" w:rsidDel="00E719D3">
          <w:rPr>
            <w:rFonts w:ascii="Helvetica" w:hAnsi="Helvetica"/>
          </w:rPr>
          <w:delText xml:space="preserve"> </w:delText>
        </w:r>
        <w:r w:rsidDel="00E719D3">
          <w:rPr>
            <w:rFonts w:ascii="Helvetica" w:hAnsi="Helvetica"/>
          </w:rPr>
          <w:delText>A</w:delText>
        </w:r>
        <w:r w:rsidR="00156079" w:rsidRPr="00156079" w:rsidDel="00E719D3">
          <w:rPr>
            <w:rFonts w:ascii="Helvetica" w:hAnsi="Helvetica"/>
          </w:rPr>
          <w:delText>nalytics and/or artificial intelligence. These sophisticated techniques allow insurers to discover otherwise hidden patterns, trends and correlations across complex data sets.</w:delText>
        </w:r>
      </w:del>
    </w:p>
    <w:p w:rsidR="00A72EFF" w:rsidRDefault="00A72EFF" w:rsidP="00FC2727">
      <w:pPr>
        <w:jc w:val="both"/>
        <w:rPr>
          <w:rFonts w:ascii="Helvetica" w:hAnsi="Helvetica"/>
        </w:rPr>
      </w:pPr>
    </w:p>
    <w:p w:rsidR="00D90FDF" w:rsidRPr="00AC67C9" w:rsidRDefault="00BE292C" w:rsidP="00AC67C9">
      <w:pPr>
        <w:rPr>
          <w:rFonts w:ascii="Helvetica" w:hAnsi="Helvetica"/>
          <w:b/>
          <w:color w:val="17365D" w:themeColor="text2" w:themeShade="BF"/>
          <w:sz w:val="28"/>
        </w:rPr>
      </w:pPr>
      <w:r>
        <w:rPr>
          <w:rFonts w:ascii="Helvetica" w:hAnsi="Helvetica"/>
          <w:b/>
          <w:color w:val="17365D" w:themeColor="text2" w:themeShade="BF"/>
          <w:sz w:val="28"/>
        </w:rPr>
        <w:t>Key</w:t>
      </w:r>
      <w:r w:rsidR="00F6191B">
        <w:rPr>
          <w:rFonts w:ascii="Helvetica" w:hAnsi="Helvetica"/>
          <w:b/>
          <w:color w:val="17365D" w:themeColor="text2" w:themeShade="BF"/>
          <w:sz w:val="28"/>
        </w:rPr>
        <w:t xml:space="preserve"> Considerations</w:t>
      </w:r>
    </w:p>
    <w:p w:rsidR="00C37B6A" w:rsidRDefault="004B775D" w:rsidP="00D7775D">
      <w:pPr>
        <w:jc w:val="both"/>
        <w:rPr>
          <w:rFonts w:ascii="Helvetica" w:hAnsi="Helvetica"/>
        </w:rPr>
      </w:pPr>
      <w:r>
        <w:rPr>
          <w:rFonts w:ascii="Helvetica" w:hAnsi="Helvetica"/>
        </w:rPr>
        <w:t xml:space="preserve">As part of the digital transformation journey, it is imperative to focus on improved customer engagement models, innovations, automation (like </w:t>
      </w:r>
      <w:r w:rsidR="00C6411D">
        <w:rPr>
          <w:rFonts w:ascii="Helvetica" w:hAnsi="Helvetica"/>
        </w:rPr>
        <w:t>0 touch</w:t>
      </w:r>
      <w:r w:rsidR="00F90E60">
        <w:rPr>
          <w:rFonts w:ascii="Helvetica" w:hAnsi="Helvetica"/>
        </w:rPr>
        <w:t xml:space="preserve"> and state through processing</w:t>
      </w:r>
      <w:r>
        <w:rPr>
          <w:rFonts w:ascii="Helvetica" w:hAnsi="Helvetica"/>
        </w:rPr>
        <w:t xml:space="preserve">) and improved decision making by leveraging </w:t>
      </w:r>
      <w:r w:rsidR="00417440">
        <w:rPr>
          <w:rFonts w:ascii="Helvetica" w:hAnsi="Helvetica"/>
        </w:rPr>
        <w:t>data, b</w:t>
      </w:r>
      <w:r>
        <w:rPr>
          <w:rFonts w:ascii="Helvetica" w:hAnsi="Helvetica"/>
        </w:rPr>
        <w:t>ut t</w:t>
      </w:r>
      <w:r w:rsidR="008E2566">
        <w:rPr>
          <w:rFonts w:ascii="Helvetica" w:hAnsi="Helvetica"/>
        </w:rPr>
        <w:t>he</w:t>
      </w:r>
      <w:r w:rsidR="004E5999">
        <w:rPr>
          <w:rFonts w:ascii="Helvetica" w:hAnsi="Helvetica"/>
        </w:rPr>
        <w:t xml:space="preserve"> scope </w:t>
      </w:r>
      <w:r w:rsidR="00F90E60">
        <w:rPr>
          <w:rFonts w:ascii="Helvetica" w:hAnsi="Helvetica"/>
        </w:rPr>
        <w:t>should</w:t>
      </w:r>
      <w:r w:rsidR="004E5999">
        <w:rPr>
          <w:rFonts w:ascii="Helvetica" w:hAnsi="Helvetica"/>
        </w:rPr>
        <w:t xml:space="preserve"> not only</w:t>
      </w:r>
      <w:r w:rsidR="008E2566">
        <w:rPr>
          <w:rFonts w:ascii="Helvetica" w:hAnsi="Helvetica"/>
        </w:rPr>
        <w:t xml:space="preserve"> be</w:t>
      </w:r>
      <w:r w:rsidR="004E5999">
        <w:rPr>
          <w:rFonts w:ascii="Helvetica" w:hAnsi="Helvetica"/>
        </w:rPr>
        <w:t xml:space="preserve"> restricted to digital front ends </w:t>
      </w:r>
      <w:r w:rsidR="008E2566">
        <w:rPr>
          <w:rFonts w:ascii="Helvetica" w:hAnsi="Helvetica"/>
        </w:rPr>
        <w:t xml:space="preserve">alone, </w:t>
      </w:r>
      <w:r w:rsidR="00C37B6A">
        <w:rPr>
          <w:rFonts w:ascii="Helvetica" w:hAnsi="Helvetica"/>
        </w:rPr>
        <w:t>instead should</w:t>
      </w:r>
      <w:r w:rsidR="004E5999">
        <w:rPr>
          <w:rFonts w:ascii="Helvetica" w:hAnsi="Helvetica"/>
        </w:rPr>
        <w:t xml:space="preserve"> </w:t>
      </w:r>
      <w:r w:rsidR="008E2566">
        <w:rPr>
          <w:rFonts w:ascii="Helvetica" w:hAnsi="Helvetica"/>
        </w:rPr>
        <w:t>also</w:t>
      </w:r>
      <w:r w:rsidR="00C37B6A">
        <w:rPr>
          <w:rFonts w:ascii="Helvetica" w:hAnsi="Helvetica"/>
        </w:rPr>
        <w:t xml:space="preserve"> be</w:t>
      </w:r>
      <w:r w:rsidR="008E2566">
        <w:rPr>
          <w:rFonts w:ascii="Helvetica" w:hAnsi="Helvetica"/>
        </w:rPr>
        <w:t xml:space="preserve"> towards building </w:t>
      </w:r>
      <w:r w:rsidR="004E5999">
        <w:rPr>
          <w:rFonts w:ascii="Helvetica" w:hAnsi="Helvetica"/>
        </w:rPr>
        <w:t>a</w:t>
      </w:r>
      <w:r w:rsidR="002A41A4">
        <w:rPr>
          <w:rFonts w:ascii="Helvetica" w:hAnsi="Helvetica"/>
        </w:rPr>
        <w:t>n</w:t>
      </w:r>
      <w:r w:rsidR="004E5999">
        <w:rPr>
          <w:rFonts w:ascii="Helvetica" w:hAnsi="Helvetica"/>
        </w:rPr>
        <w:t xml:space="preserve"> </w:t>
      </w:r>
      <w:r w:rsidR="008E2566">
        <w:rPr>
          <w:rFonts w:ascii="Helvetica" w:hAnsi="Helvetica"/>
        </w:rPr>
        <w:t>efficient and nimbler</w:t>
      </w:r>
      <w:r w:rsidR="004E5999">
        <w:rPr>
          <w:rFonts w:ascii="Helvetica" w:hAnsi="Helvetica"/>
        </w:rPr>
        <w:t xml:space="preserve"> </w:t>
      </w:r>
      <w:r w:rsidR="00417440">
        <w:rPr>
          <w:rFonts w:ascii="Helvetica" w:hAnsi="Helvetica"/>
        </w:rPr>
        <w:t xml:space="preserve">IT </w:t>
      </w:r>
      <w:r w:rsidR="004E5999">
        <w:rPr>
          <w:rFonts w:ascii="Helvetica" w:hAnsi="Helvetica"/>
        </w:rPr>
        <w:t>ecosystem</w:t>
      </w:r>
      <w:r w:rsidR="00F90E60">
        <w:rPr>
          <w:rFonts w:ascii="Helvetica" w:hAnsi="Helvetica"/>
        </w:rPr>
        <w:t xml:space="preserve">/architecture </w:t>
      </w:r>
      <w:r w:rsidR="002A41A4">
        <w:rPr>
          <w:rFonts w:ascii="Helvetica" w:hAnsi="Helvetica"/>
        </w:rPr>
        <w:t>from the backend up to the</w:t>
      </w:r>
      <w:r w:rsidR="004E5999">
        <w:rPr>
          <w:rFonts w:ascii="Helvetica" w:hAnsi="Helvetica"/>
        </w:rPr>
        <w:t xml:space="preserve"> system of engagement</w:t>
      </w:r>
      <w:r w:rsidR="00C37B6A">
        <w:rPr>
          <w:rFonts w:ascii="Helvetica" w:hAnsi="Helvetica"/>
        </w:rPr>
        <w:t xml:space="preserve"> layer</w:t>
      </w:r>
      <w:r w:rsidR="00C35943">
        <w:rPr>
          <w:rFonts w:ascii="Helvetica" w:hAnsi="Helvetica"/>
        </w:rPr>
        <w:t xml:space="preserve">. </w:t>
      </w:r>
    </w:p>
    <w:p w:rsidR="00C37B6A" w:rsidRDefault="00C37B6A" w:rsidP="00D7775D">
      <w:pPr>
        <w:jc w:val="both"/>
        <w:rPr>
          <w:rFonts w:ascii="Helvetica" w:hAnsi="Helvetica"/>
        </w:rPr>
      </w:pPr>
    </w:p>
    <w:p w:rsidR="004E5999" w:rsidRDefault="00C35943" w:rsidP="00D7775D">
      <w:pPr>
        <w:jc w:val="both"/>
        <w:rPr>
          <w:rFonts w:ascii="Helvetica" w:hAnsi="Helvetica"/>
        </w:rPr>
      </w:pPr>
      <w:r>
        <w:rPr>
          <w:rFonts w:ascii="Helvetica" w:hAnsi="Helvetica"/>
        </w:rPr>
        <w:t>T</w:t>
      </w:r>
      <w:r w:rsidR="008E2566">
        <w:rPr>
          <w:rFonts w:ascii="Helvetica" w:hAnsi="Helvetica"/>
        </w:rPr>
        <w:t>he right level of abstraction from core legacy sys</w:t>
      </w:r>
      <w:r w:rsidR="002A41A4">
        <w:rPr>
          <w:rFonts w:ascii="Helvetica" w:hAnsi="Helvetica"/>
        </w:rPr>
        <w:t xml:space="preserve">tem by the use of microservices </w:t>
      </w:r>
      <w:r w:rsidR="00F90E60">
        <w:rPr>
          <w:rFonts w:ascii="Helvetica" w:hAnsi="Helvetica"/>
        </w:rPr>
        <w:t>based architecture</w:t>
      </w:r>
      <w:r w:rsidR="00C37B6A">
        <w:rPr>
          <w:rFonts w:ascii="Helvetica" w:hAnsi="Helvetica"/>
        </w:rPr>
        <w:t>, domain driven design principles</w:t>
      </w:r>
      <w:r w:rsidR="00F90E60">
        <w:rPr>
          <w:rFonts w:ascii="Helvetica" w:hAnsi="Helvetica"/>
        </w:rPr>
        <w:t xml:space="preserve"> </w:t>
      </w:r>
      <w:r w:rsidR="002A41A4">
        <w:rPr>
          <w:rFonts w:ascii="Helvetica" w:hAnsi="Helvetica"/>
        </w:rPr>
        <w:t>and</w:t>
      </w:r>
      <w:r w:rsidR="008E2566">
        <w:rPr>
          <w:rFonts w:ascii="Helvetica" w:hAnsi="Helvetica"/>
        </w:rPr>
        <w:t xml:space="preserve"> an agile operating model supported </w:t>
      </w:r>
      <w:r>
        <w:rPr>
          <w:rFonts w:ascii="Helvetica" w:hAnsi="Helvetica"/>
        </w:rPr>
        <w:t xml:space="preserve">by a data centric architecture is </w:t>
      </w:r>
      <w:r w:rsidR="00C37B6A">
        <w:rPr>
          <w:rFonts w:ascii="Helvetica" w:hAnsi="Helvetica"/>
        </w:rPr>
        <w:t>the recipe to get nimbler and flexible.</w:t>
      </w:r>
    </w:p>
    <w:p w:rsidR="004E5999" w:rsidRDefault="004E5999" w:rsidP="00D7775D">
      <w:pPr>
        <w:jc w:val="both"/>
        <w:rPr>
          <w:rFonts w:ascii="Helvetica" w:hAnsi="Helvetica"/>
        </w:rPr>
      </w:pPr>
    </w:p>
    <w:p w:rsidR="009846C0" w:rsidRDefault="00C37B6A" w:rsidP="00C6411D">
      <w:pPr>
        <w:jc w:val="both"/>
        <w:rPr>
          <w:rFonts w:ascii="Helvetica" w:hAnsi="Helvetica"/>
        </w:rPr>
      </w:pPr>
      <w:r>
        <w:rPr>
          <w:rFonts w:ascii="Helvetica" w:hAnsi="Helvetica"/>
        </w:rPr>
        <w:t>But w</w:t>
      </w:r>
      <w:r w:rsidR="002A41A4">
        <w:rPr>
          <w:rFonts w:ascii="Helvetica" w:hAnsi="Helvetica"/>
        </w:rPr>
        <w:t>hen it comes to the core insurance systems</w:t>
      </w:r>
      <w:r w:rsidR="003B7013">
        <w:rPr>
          <w:rFonts w:ascii="Helvetica" w:hAnsi="Helvetica"/>
        </w:rPr>
        <w:t xml:space="preserve"> or system of record</w:t>
      </w:r>
    </w:p>
    <w:p w:rsidR="009846C0" w:rsidRDefault="002A41A4" w:rsidP="009846C0">
      <w:pPr>
        <w:pStyle w:val="ListParagraph"/>
        <w:numPr>
          <w:ilvl w:val="0"/>
          <w:numId w:val="29"/>
        </w:numPr>
        <w:jc w:val="both"/>
        <w:rPr>
          <w:rFonts w:ascii="Helvetica" w:hAnsi="Helvetica"/>
        </w:rPr>
      </w:pPr>
      <w:r w:rsidRPr="009846C0">
        <w:rPr>
          <w:rFonts w:ascii="Helvetica" w:hAnsi="Helvetica"/>
        </w:rPr>
        <w:t>m</w:t>
      </w:r>
      <w:r w:rsidR="00C6411D" w:rsidRPr="009846C0">
        <w:rPr>
          <w:rFonts w:ascii="Helvetica" w:hAnsi="Helvetica"/>
        </w:rPr>
        <w:t xml:space="preserve">ost </w:t>
      </w:r>
      <w:r w:rsidRPr="009846C0">
        <w:rPr>
          <w:rFonts w:ascii="Helvetica" w:hAnsi="Helvetica"/>
        </w:rPr>
        <w:t>p</w:t>
      </w:r>
      <w:r w:rsidR="00C6411D" w:rsidRPr="009846C0">
        <w:rPr>
          <w:rFonts w:ascii="Helvetica" w:hAnsi="Helvetica"/>
        </w:rPr>
        <w:t xml:space="preserve">olicy </w:t>
      </w:r>
      <w:r w:rsidRPr="009846C0">
        <w:rPr>
          <w:rFonts w:ascii="Helvetica" w:hAnsi="Helvetica"/>
        </w:rPr>
        <w:t>a</w:t>
      </w:r>
      <w:r w:rsidR="00C6411D" w:rsidRPr="009846C0">
        <w:rPr>
          <w:rFonts w:ascii="Helvetica" w:hAnsi="Helvetica"/>
        </w:rPr>
        <w:t xml:space="preserve">dministration and </w:t>
      </w:r>
      <w:r w:rsidRPr="009846C0">
        <w:rPr>
          <w:rFonts w:ascii="Helvetica" w:hAnsi="Helvetica"/>
        </w:rPr>
        <w:t>c</w:t>
      </w:r>
      <w:r w:rsidR="00C6411D" w:rsidRPr="009846C0">
        <w:rPr>
          <w:rFonts w:ascii="Helvetica" w:hAnsi="Helvetica"/>
        </w:rPr>
        <w:t>laims management system</w:t>
      </w:r>
      <w:r w:rsidR="000A3C08" w:rsidRPr="009846C0">
        <w:rPr>
          <w:rFonts w:ascii="Helvetica" w:hAnsi="Helvetica"/>
        </w:rPr>
        <w:t>s</w:t>
      </w:r>
      <w:r w:rsidR="00C6411D" w:rsidRPr="009846C0">
        <w:rPr>
          <w:rFonts w:ascii="Helvetica" w:hAnsi="Helvetica"/>
        </w:rPr>
        <w:t xml:space="preserve"> </w:t>
      </w:r>
      <w:r w:rsidR="000A3C08" w:rsidRPr="009846C0">
        <w:rPr>
          <w:rFonts w:ascii="Helvetica" w:hAnsi="Helvetica"/>
        </w:rPr>
        <w:t xml:space="preserve">have evolved over years and </w:t>
      </w:r>
      <w:r w:rsidRPr="009846C0">
        <w:rPr>
          <w:rFonts w:ascii="Helvetica" w:hAnsi="Helvetica"/>
        </w:rPr>
        <w:t xml:space="preserve">have </w:t>
      </w:r>
      <w:r w:rsidR="000A3C08" w:rsidRPr="009846C0">
        <w:rPr>
          <w:rFonts w:ascii="Helvetica" w:hAnsi="Helvetica"/>
        </w:rPr>
        <w:t>shaped up as monoliths</w:t>
      </w:r>
      <w:r w:rsidR="00EF7182" w:rsidRPr="009846C0">
        <w:rPr>
          <w:rFonts w:ascii="Helvetica" w:hAnsi="Helvetica"/>
        </w:rPr>
        <w:t>, because</w:t>
      </w:r>
      <w:r w:rsidR="00C6411D" w:rsidRPr="009846C0">
        <w:rPr>
          <w:rFonts w:ascii="Helvetica" w:hAnsi="Helvetica"/>
        </w:rPr>
        <w:t xml:space="preserve"> the business </w:t>
      </w:r>
      <w:r w:rsidR="00EF7182" w:rsidRPr="009846C0">
        <w:rPr>
          <w:rFonts w:ascii="Helvetica" w:hAnsi="Helvetica"/>
        </w:rPr>
        <w:t xml:space="preserve">requirements involved </w:t>
      </w:r>
      <w:r w:rsidR="00C6411D" w:rsidRPr="009846C0">
        <w:rPr>
          <w:rFonts w:ascii="Helvetica" w:hAnsi="Helvetica"/>
        </w:rPr>
        <w:t xml:space="preserve">multiple actors and are </w:t>
      </w:r>
      <w:r w:rsidRPr="009846C0">
        <w:rPr>
          <w:rFonts w:ascii="Helvetica" w:hAnsi="Helvetica"/>
        </w:rPr>
        <w:t xml:space="preserve">mostly </w:t>
      </w:r>
      <w:r w:rsidR="00C35943" w:rsidRPr="009846C0">
        <w:rPr>
          <w:rFonts w:ascii="Helvetica" w:hAnsi="Helvetica"/>
        </w:rPr>
        <w:t>inter</w:t>
      </w:r>
      <w:r w:rsidR="00C6411D" w:rsidRPr="009846C0">
        <w:rPr>
          <w:rFonts w:ascii="Helvetica" w:hAnsi="Helvetica"/>
        </w:rPr>
        <w:t>woven, which also increases the need of constant data flow in every direction.</w:t>
      </w:r>
      <w:r w:rsidR="000A3C08" w:rsidRPr="009846C0">
        <w:rPr>
          <w:rFonts w:ascii="Helvetica" w:hAnsi="Helvetica"/>
        </w:rPr>
        <w:t xml:space="preserve"> </w:t>
      </w:r>
    </w:p>
    <w:p w:rsidR="009846C0" w:rsidRDefault="00541133" w:rsidP="009846C0">
      <w:pPr>
        <w:pStyle w:val="ListParagraph"/>
        <w:numPr>
          <w:ilvl w:val="0"/>
          <w:numId w:val="29"/>
        </w:numPr>
        <w:jc w:val="both"/>
        <w:rPr>
          <w:rFonts w:ascii="Helvetica" w:hAnsi="Helvetica"/>
        </w:rPr>
      </w:pPr>
      <w:proofErr w:type="gramStart"/>
      <w:r w:rsidRPr="009846C0">
        <w:rPr>
          <w:rFonts w:ascii="Helvetica" w:hAnsi="Helvetica"/>
        </w:rPr>
        <w:t>c</w:t>
      </w:r>
      <w:r w:rsidR="000A3C08" w:rsidRPr="009846C0">
        <w:rPr>
          <w:rFonts w:ascii="Helvetica" w:hAnsi="Helvetica"/>
        </w:rPr>
        <w:t>omplex</w:t>
      </w:r>
      <w:proofErr w:type="gramEnd"/>
      <w:r w:rsidR="000A3C08" w:rsidRPr="009846C0">
        <w:rPr>
          <w:rFonts w:ascii="Helvetica" w:hAnsi="Helvetica"/>
        </w:rPr>
        <w:t xml:space="preserve"> business processes and lifecycle management spanning across multiple domains caused systems to sit as close as</w:t>
      </w:r>
      <w:r w:rsidR="00EF7182" w:rsidRPr="009846C0">
        <w:rPr>
          <w:rFonts w:ascii="Helvetica" w:hAnsi="Helvetica"/>
        </w:rPr>
        <w:t xml:space="preserve"> possible, adding up to the size and complexity of these systems.</w:t>
      </w:r>
      <w:r w:rsidR="00F90E60" w:rsidRPr="009846C0">
        <w:rPr>
          <w:rFonts w:ascii="Helvetica" w:hAnsi="Helvetica"/>
        </w:rPr>
        <w:t xml:space="preserve"> </w:t>
      </w:r>
    </w:p>
    <w:p w:rsidR="00F90E60" w:rsidRPr="009846C0" w:rsidRDefault="002A41A4" w:rsidP="009846C0">
      <w:pPr>
        <w:jc w:val="both"/>
        <w:rPr>
          <w:rFonts w:ascii="Helvetica" w:hAnsi="Helvetica"/>
        </w:rPr>
      </w:pPr>
      <w:r w:rsidRPr="009846C0">
        <w:rPr>
          <w:rFonts w:ascii="Helvetica" w:hAnsi="Helvetica"/>
        </w:rPr>
        <w:t>But t</w:t>
      </w:r>
      <w:r w:rsidR="00EF7182" w:rsidRPr="009846C0">
        <w:rPr>
          <w:rFonts w:ascii="Helvetica" w:hAnsi="Helvetica"/>
        </w:rPr>
        <w:t xml:space="preserve">here has always been a need for </w:t>
      </w:r>
      <w:r w:rsidR="00C6411D" w:rsidRPr="009846C0">
        <w:rPr>
          <w:rFonts w:ascii="Helvetica" w:hAnsi="Helvetica"/>
        </w:rPr>
        <w:t>speed to market a</w:t>
      </w:r>
      <w:r w:rsidRPr="009846C0">
        <w:rPr>
          <w:rFonts w:ascii="Helvetica" w:hAnsi="Helvetica"/>
        </w:rPr>
        <w:t>nd frequent</w:t>
      </w:r>
      <w:r w:rsidR="000A3C08" w:rsidRPr="009846C0">
        <w:rPr>
          <w:rFonts w:ascii="Helvetica" w:hAnsi="Helvetica"/>
        </w:rPr>
        <w:t xml:space="preserve"> changes due to </w:t>
      </w:r>
      <w:r w:rsidR="00EF6832" w:rsidRPr="009846C0">
        <w:rPr>
          <w:rFonts w:ascii="Helvetica" w:hAnsi="Helvetica"/>
        </w:rPr>
        <w:t xml:space="preserve">changing </w:t>
      </w:r>
      <w:r w:rsidR="000A3C08" w:rsidRPr="009846C0">
        <w:rPr>
          <w:rFonts w:ascii="Helvetica" w:hAnsi="Helvetica"/>
        </w:rPr>
        <w:t xml:space="preserve">rules and regulations, </w:t>
      </w:r>
      <w:r w:rsidR="00EF7182" w:rsidRPr="009846C0">
        <w:rPr>
          <w:rFonts w:ascii="Helvetica" w:hAnsi="Helvetica"/>
        </w:rPr>
        <w:t>which</w:t>
      </w:r>
      <w:r w:rsidR="000A3C08" w:rsidRPr="009846C0">
        <w:rPr>
          <w:rFonts w:ascii="Helvetica" w:hAnsi="Helvetica"/>
        </w:rPr>
        <w:t xml:space="preserve"> inherent</w:t>
      </w:r>
      <w:r w:rsidR="00EF7182" w:rsidRPr="009846C0">
        <w:rPr>
          <w:rFonts w:ascii="Helvetica" w:hAnsi="Helvetica"/>
        </w:rPr>
        <w:t>ly</w:t>
      </w:r>
      <w:r w:rsidR="000A3C08" w:rsidRPr="009846C0">
        <w:rPr>
          <w:rFonts w:ascii="Helvetica" w:hAnsi="Helvetica"/>
        </w:rPr>
        <w:t xml:space="preserve"> </w:t>
      </w:r>
      <w:r w:rsidRPr="009846C0">
        <w:rPr>
          <w:rFonts w:ascii="Helvetica" w:hAnsi="Helvetica"/>
        </w:rPr>
        <w:t xml:space="preserve">mandated the </w:t>
      </w:r>
      <w:r w:rsidR="000A3C08" w:rsidRPr="009846C0">
        <w:rPr>
          <w:rFonts w:ascii="Helvetica" w:hAnsi="Helvetica"/>
        </w:rPr>
        <w:t>need</w:t>
      </w:r>
      <w:r w:rsidRPr="009846C0">
        <w:rPr>
          <w:rFonts w:ascii="Helvetica" w:hAnsi="Helvetica"/>
        </w:rPr>
        <w:t xml:space="preserve"> for </w:t>
      </w:r>
      <w:r w:rsidR="000A3C08" w:rsidRPr="009846C0">
        <w:rPr>
          <w:rFonts w:ascii="Helvetica" w:hAnsi="Helvetica"/>
        </w:rPr>
        <w:t xml:space="preserve">flexibility to </w:t>
      </w:r>
      <w:r w:rsidR="00EF7182" w:rsidRPr="009846C0">
        <w:rPr>
          <w:rFonts w:ascii="Helvetica" w:hAnsi="Helvetica"/>
        </w:rPr>
        <w:t>move</w:t>
      </w:r>
      <w:r w:rsidR="000A3C08" w:rsidRPr="009846C0">
        <w:rPr>
          <w:rFonts w:ascii="Helvetica" w:hAnsi="Helvetica"/>
        </w:rPr>
        <w:t xml:space="preserve"> changes to production</w:t>
      </w:r>
      <w:r w:rsidRPr="009846C0">
        <w:rPr>
          <w:rFonts w:ascii="Helvetica" w:hAnsi="Helvetica"/>
        </w:rPr>
        <w:t xml:space="preserve"> at a faster pace and frequency</w:t>
      </w:r>
      <w:r w:rsidR="000A3C08" w:rsidRPr="009846C0">
        <w:rPr>
          <w:rFonts w:ascii="Helvetica" w:hAnsi="Helvetica"/>
        </w:rPr>
        <w:t xml:space="preserve">. </w:t>
      </w:r>
    </w:p>
    <w:p w:rsidR="00F90E60" w:rsidRDefault="00F90E60" w:rsidP="00C6411D">
      <w:pPr>
        <w:jc w:val="both"/>
        <w:rPr>
          <w:rFonts w:ascii="Helvetica" w:hAnsi="Helvetica"/>
        </w:rPr>
      </w:pPr>
    </w:p>
    <w:p w:rsidR="00EB46C1" w:rsidRDefault="00EB46C1" w:rsidP="00F90E60">
      <w:pPr>
        <w:jc w:val="both"/>
        <w:rPr>
          <w:rFonts w:ascii="Helvetica" w:hAnsi="Helvetica"/>
        </w:rPr>
      </w:pPr>
      <w:r w:rsidRPr="002559B7">
        <w:rPr>
          <w:rFonts w:ascii="Helvetica" w:hAnsi="Helvetica"/>
        </w:rPr>
        <w:lastRenderedPageBreak/>
        <w:t xml:space="preserve">However, like SOA, companies developing microservices are finding themselves struggling with </w:t>
      </w:r>
      <w:r w:rsidR="00271A57">
        <w:rPr>
          <w:rFonts w:ascii="Helvetica" w:hAnsi="Helvetica"/>
        </w:rPr>
        <w:t xml:space="preserve">mainly defining the approach, where to start, </w:t>
      </w:r>
      <w:r w:rsidRPr="002559B7">
        <w:rPr>
          <w:rFonts w:ascii="Helvetica" w:hAnsi="Helvetica"/>
        </w:rPr>
        <w:t>service granularity, data migration</w:t>
      </w:r>
      <w:r w:rsidR="00271A57">
        <w:rPr>
          <w:rFonts w:ascii="Helvetica" w:hAnsi="Helvetica"/>
        </w:rPr>
        <w:t xml:space="preserve"> challenges</w:t>
      </w:r>
      <w:r w:rsidRPr="002559B7">
        <w:rPr>
          <w:rFonts w:ascii="Helvetica" w:hAnsi="Helvetica"/>
        </w:rPr>
        <w:t xml:space="preserve">, organizational </w:t>
      </w:r>
      <w:r w:rsidR="00271A57">
        <w:rPr>
          <w:rFonts w:ascii="Helvetica" w:hAnsi="Helvetica"/>
        </w:rPr>
        <w:t xml:space="preserve">and cultural </w:t>
      </w:r>
      <w:r w:rsidRPr="002559B7">
        <w:rPr>
          <w:rFonts w:ascii="Helvetica" w:hAnsi="Helvetica"/>
        </w:rPr>
        <w:t>change, and distributed processing challenges.</w:t>
      </w:r>
      <w:r w:rsidR="00F90E60">
        <w:rPr>
          <w:rFonts w:ascii="Helvetica" w:hAnsi="Helvetica"/>
        </w:rPr>
        <w:t xml:space="preserve"> Hence, u</w:t>
      </w:r>
      <w:r w:rsidRPr="00193E09">
        <w:rPr>
          <w:rFonts w:ascii="Helvetica" w:hAnsi="Helvetica"/>
        </w:rPr>
        <w:t xml:space="preserve">nderstanding the </w:t>
      </w:r>
      <w:r w:rsidR="00271A57">
        <w:rPr>
          <w:rFonts w:ascii="Helvetica" w:hAnsi="Helvetica"/>
        </w:rPr>
        <w:t>future</w:t>
      </w:r>
      <w:r w:rsidRPr="00193E09">
        <w:rPr>
          <w:rFonts w:ascii="Helvetica" w:hAnsi="Helvetica"/>
        </w:rPr>
        <w:t xml:space="preserve"> </w:t>
      </w:r>
      <w:r w:rsidR="00F90E60">
        <w:rPr>
          <w:rFonts w:ascii="Helvetica" w:hAnsi="Helvetica"/>
        </w:rPr>
        <w:t>needs,</w:t>
      </w:r>
      <w:r w:rsidRPr="00F82BD5">
        <w:rPr>
          <w:rFonts w:ascii="Helvetica" w:hAnsi="Helvetica"/>
        </w:rPr>
        <w:t xml:space="preserve"> </w:t>
      </w:r>
      <w:r w:rsidR="00271A57">
        <w:rPr>
          <w:rFonts w:ascii="Helvetica" w:hAnsi="Helvetica"/>
        </w:rPr>
        <w:t xml:space="preserve">current business </w:t>
      </w:r>
      <w:r w:rsidRPr="00F82BD5">
        <w:rPr>
          <w:rFonts w:ascii="Helvetica" w:hAnsi="Helvetica"/>
        </w:rPr>
        <w:t>drivers, overall organizational struc</w:t>
      </w:r>
      <w:r>
        <w:rPr>
          <w:rFonts w:ascii="Helvetica" w:hAnsi="Helvetica"/>
        </w:rPr>
        <w:t>ture and technology environment</w:t>
      </w:r>
      <w:r w:rsidRPr="00F82BD5">
        <w:rPr>
          <w:rFonts w:ascii="Helvetica" w:hAnsi="Helvetica"/>
        </w:rPr>
        <w:t xml:space="preserve"> </w:t>
      </w:r>
      <w:r w:rsidR="00F90E60">
        <w:rPr>
          <w:rFonts w:ascii="Helvetica" w:hAnsi="Helvetica"/>
        </w:rPr>
        <w:t xml:space="preserve">is important </w:t>
      </w:r>
      <w:r>
        <w:rPr>
          <w:rFonts w:ascii="Helvetica" w:hAnsi="Helvetica"/>
        </w:rPr>
        <w:t xml:space="preserve">before jumping </w:t>
      </w:r>
      <w:r w:rsidRPr="00F82BD5">
        <w:rPr>
          <w:rFonts w:ascii="Helvetica" w:hAnsi="Helvetica"/>
        </w:rPr>
        <w:t xml:space="preserve">on </w:t>
      </w:r>
      <w:r>
        <w:rPr>
          <w:rFonts w:ascii="Helvetica" w:hAnsi="Helvetica"/>
        </w:rPr>
        <w:t xml:space="preserve">to the bandwagon </w:t>
      </w:r>
      <w:r w:rsidR="00F90E60">
        <w:rPr>
          <w:rFonts w:ascii="Helvetica" w:hAnsi="Helvetica"/>
        </w:rPr>
        <w:t>due to some</w:t>
      </w:r>
      <w:r w:rsidRPr="00193E09">
        <w:rPr>
          <w:rFonts w:ascii="Helvetica" w:hAnsi="Helvetica"/>
        </w:rPr>
        <w:t xml:space="preserve"> </w:t>
      </w:r>
      <w:r>
        <w:rPr>
          <w:rFonts w:ascii="Helvetica" w:hAnsi="Helvetica"/>
        </w:rPr>
        <w:t xml:space="preserve">of the </w:t>
      </w:r>
      <w:proofErr w:type="spellStart"/>
      <w:r>
        <w:rPr>
          <w:rFonts w:ascii="Helvetica" w:hAnsi="Helvetica"/>
        </w:rPr>
        <w:t>antipatterns</w:t>
      </w:r>
      <w:proofErr w:type="spellEnd"/>
      <w:r>
        <w:rPr>
          <w:rFonts w:ascii="Helvetica" w:hAnsi="Helvetica"/>
        </w:rPr>
        <w:t xml:space="preserve"> and </w:t>
      </w:r>
      <w:r w:rsidRPr="00193E09">
        <w:rPr>
          <w:rFonts w:ascii="Helvetica" w:hAnsi="Helvetica"/>
        </w:rPr>
        <w:t>pitfall</w:t>
      </w:r>
      <w:r>
        <w:rPr>
          <w:rFonts w:ascii="Helvetica" w:hAnsi="Helvetica"/>
        </w:rPr>
        <w:t>s associated with this architecture pattern.</w:t>
      </w:r>
    </w:p>
    <w:p w:rsidR="00EB46C1" w:rsidRDefault="00EB46C1" w:rsidP="00EB46C1">
      <w:pPr>
        <w:jc w:val="both"/>
        <w:rPr>
          <w:rFonts w:ascii="Helvetica" w:hAnsi="Helvetica"/>
        </w:rPr>
      </w:pPr>
    </w:p>
    <w:p w:rsidR="006E71B5" w:rsidRDefault="006E71B5" w:rsidP="00EB46C1">
      <w:pPr>
        <w:jc w:val="both"/>
        <w:rPr>
          <w:rFonts w:ascii="Helvetica" w:hAnsi="Helvetica"/>
        </w:rPr>
      </w:pPr>
      <w:r>
        <w:rPr>
          <w:rFonts w:ascii="Helvetica" w:hAnsi="Helvetica"/>
        </w:rPr>
        <w:t xml:space="preserve">Some of the key </w:t>
      </w:r>
      <w:proofErr w:type="spellStart"/>
      <w:r>
        <w:rPr>
          <w:rFonts w:ascii="Helvetica" w:hAnsi="Helvetica"/>
        </w:rPr>
        <w:t>antipatterns</w:t>
      </w:r>
      <w:proofErr w:type="spellEnd"/>
      <w:r>
        <w:rPr>
          <w:rFonts w:ascii="Helvetica" w:hAnsi="Helvetica"/>
        </w:rPr>
        <w:t xml:space="preserve"> and pitfalls that are encountered with the insurance ecosystem due to the level of complexity within the current landscape are – </w:t>
      </w:r>
    </w:p>
    <w:p w:rsidR="00FC17A6" w:rsidRDefault="00FC17A6" w:rsidP="00A8300A">
      <w:pPr>
        <w:spacing w:before="360" w:after="240"/>
        <w:rPr>
          <w:ins w:id="39" w:author="Cognizant Technology Solutions" w:date="2017-06-30T07:45:00Z"/>
          <w:rFonts w:ascii="Helvetica" w:hAnsi="Helvetica"/>
          <w:b/>
          <w:color w:val="E36C0A" w:themeColor="accent6" w:themeShade="BF"/>
        </w:rPr>
      </w:pPr>
      <w:ins w:id="40" w:author="Cognizant Technology Solutions" w:date="2017-06-30T07:45:00Z">
        <w:r>
          <w:rPr>
            <w:rFonts w:ascii="Helvetica" w:hAnsi="Helvetica"/>
            <w:b/>
            <w:color w:val="E36C0A" w:themeColor="accent6" w:themeShade="BF"/>
          </w:rPr>
          <w:t xml:space="preserve">Data decentralization can be an anti-pattern – How much we want to go that path and </w:t>
        </w:r>
        <w:proofErr w:type="spellStart"/>
        <w:r>
          <w:rPr>
            <w:rFonts w:ascii="Helvetica" w:hAnsi="Helvetica"/>
            <w:b/>
            <w:color w:val="E36C0A" w:themeColor="accent6" w:themeShade="BF"/>
          </w:rPr>
          <w:t>againt</w:t>
        </w:r>
        <w:proofErr w:type="spellEnd"/>
        <w:r>
          <w:rPr>
            <w:rFonts w:ascii="Helvetica" w:hAnsi="Helvetica"/>
            <w:b/>
            <w:color w:val="E36C0A" w:themeColor="accent6" w:themeShade="BF"/>
          </w:rPr>
          <w:t xml:space="preserve"> data being </w:t>
        </w:r>
        <w:proofErr w:type="spellStart"/>
        <w:proofErr w:type="gramStart"/>
        <w:r>
          <w:rPr>
            <w:rFonts w:ascii="Helvetica" w:hAnsi="Helvetica"/>
            <w:b/>
            <w:color w:val="E36C0A" w:themeColor="accent6" w:themeShade="BF"/>
          </w:rPr>
          <w:t>a</w:t>
        </w:r>
        <w:proofErr w:type="spellEnd"/>
        <w:proofErr w:type="gramEnd"/>
        <w:r>
          <w:rPr>
            <w:rFonts w:ascii="Helvetica" w:hAnsi="Helvetica"/>
            <w:b/>
            <w:color w:val="E36C0A" w:themeColor="accent6" w:themeShade="BF"/>
          </w:rPr>
          <w:t xml:space="preserve"> organizational asset</w:t>
        </w:r>
      </w:ins>
    </w:p>
    <w:p w:rsidR="00A8300A" w:rsidRPr="001974F5" w:rsidRDefault="00A8300A" w:rsidP="00A8300A">
      <w:pPr>
        <w:spacing w:before="360" w:after="240"/>
        <w:rPr>
          <w:rFonts w:ascii="Helvetica" w:hAnsi="Helvetica"/>
          <w:b/>
          <w:color w:val="E36C0A" w:themeColor="accent6" w:themeShade="BF"/>
        </w:rPr>
      </w:pPr>
      <w:r w:rsidRPr="001974F5">
        <w:rPr>
          <w:rFonts w:ascii="Helvetica" w:hAnsi="Helvetica"/>
          <w:b/>
          <w:color w:val="E36C0A" w:themeColor="accent6" w:themeShade="BF"/>
        </w:rPr>
        <w:t>L</w:t>
      </w:r>
      <w:r>
        <w:rPr>
          <w:rFonts w:ascii="Helvetica" w:hAnsi="Helvetica"/>
          <w:b/>
          <w:color w:val="E36C0A" w:themeColor="accent6" w:themeShade="BF"/>
        </w:rPr>
        <w:t xml:space="preserve">evel of Service Granularity (“Grains </w:t>
      </w:r>
      <w:r w:rsidR="00243266">
        <w:rPr>
          <w:rFonts w:ascii="Helvetica" w:hAnsi="Helvetica"/>
          <w:b/>
          <w:color w:val="E36C0A" w:themeColor="accent6" w:themeShade="BF"/>
        </w:rPr>
        <w:t>of Sand</w:t>
      </w:r>
      <w:r>
        <w:rPr>
          <w:rFonts w:ascii="Helvetica" w:hAnsi="Helvetica"/>
          <w:b/>
          <w:color w:val="E36C0A" w:themeColor="accent6" w:themeShade="BF"/>
        </w:rPr>
        <w:t>” Pitfall)</w:t>
      </w:r>
    </w:p>
    <w:p w:rsidR="00EB46C1" w:rsidRDefault="00EB46C1" w:rsidP="00F76FC5">
      <w:pPr>
        <w:pStyle w:val="ListParagraph"/>
        <w:ind w:left="0"/>
        <w:jc w:val="both"/>
        <w:rPr>
          <w:rFonts w:ascii="Helvetica" w:hAnsi="Helvetica"/>
        </w:rPr>
      </w:pPr>
      <w:r w:rsidRPr="00E44C1C">
        <w:rPr>
          <w:rFonts w:ascii="Helvetica" w:hAnsi="Helvetica"/>
        </w:rPr>
        <w:t>Choosing the right level of granularity for your services is critical to the success of any microservices effort. Service granularity can impact performance, robustness, reliability, change control, testability, and even deployment.</w:t>
      </w:r>
    </w:p>
    <w:p w:rsidR="00EB46C1" w:rsidRDefault="00EB46C1" w:rsidP="00F76FC5">
      <w:pPr>
        <w:pStyle w:val="ListParagraph"/>
        <w:ind w:left="0"/>
        <w:jc w:val="both"/>
        <w:rPr>
          <w:rFonts w:ascii="Helvetica" w:hAnsi="Helvetica"/>
        </w:rPr>
      </w:pPr>
    </w:p>
    <w:p w:rsidR="00EB46C1" w:rsidRDefault="00EB46C1" w:rsidP="00F76FC5">
      <w:pPr>
        <w:pStyle w:val="ListParagraph"/>
        <w:ind w:left="0"/>
        <w:jc w:val="both"/>
        <w:rPr>
          <w:rFonts w:ascii="Helvetica" w:hAnsi="Helvetica"/>
        </w:rPr>
      </w:pPr>
      <w:r>
        <w:rPr>
          <w:rFonts w:ascii="Helvetica" w:hAnsi="Helvetica"/>
        </w:rPr>
        <w:t xml:space="preserve">For example, if you have 3 services each for add, update and delete customer, it may be justified to club them to a single service called </w:t>
      </w:r>
      <w:del w:id="41" w:author="Cognizant Technology Solutions" w:date="2017-06-30T07:46:00Z">
        <w:r w:rsidDel="00FC17A6">
          <w:rPr>
            <w:rFonts w:ascii="Helvetica" w:hAnsi="Helvetica"/>
          </w:rPr>
          <w:delText xml:space="preserve">maintain </w:delText>
        </w:r>
      </w:del>
      <w:ins w:id="42" w:author="Cognizant Technology Solutions" w:date="2017-06-30T07:46:00Z">
        <w:r w:rsidR="00FC17A6">
          <w:rPr>
            <w:rFonts w:ascii="Helvetica" w:hAnsi="Helvetica"/>
          </w:rPr>
          <w:t xml:space="preserve">manage </w:t>
        </w:r>
      </w:ins>
      <w:r>
        <w:rPr>
          <w:rFonts w:ascii="Helvetica" w:hAnsi="Helvetica"/>
        </w:rPr>
        <w:t>customer.</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t xml:space="preserve">Data migration </w:t>
      </w:r>
      <w:proofErr w:type="spellStart"/>
      <w:r w:rsidRPr="00F76FC5">
        <w:rPr>
          <w:rFonts w:ascii="Helvetica" w:hAnsi="Helvetica"/>
          <w:b/>
          <w:color w:val="E36C0A" w:themeColor="accent6" w:themeShade="BF"/>
        </w:rPr>
        <w:t>antipatterns</w:t>
      </w:r>
      <w:proofErr w:type="spellEnd"/>
    </w:p>
    <w:p w:rsidR="00EB46C1" w:rsidRDefault="00EB46C1" w:rsidP="00F76FC5">
      <w:pPr>
        <w:pStyle w:val="ListParagraph"/>
        <w:ind w:left="0"/>
        <w:jc w:val="both"/>
        <w:rPr>
          <w:rFonts w:ascii="Helvetica" w:hAnsi="Helvetica"/>
        </w:rPr>
      </w:pPr>
      <w:r>
        <w:rPr>
          <w:rFonts w:ascii="Helvetica" w:hAnsi="Helvetica"/>
        </w:rPr>
        <w:t xml:space="preserve">When insurer plan to migrate </w:t>
      </w:r>
      <w:r w:rsidRPr="00227757">
        <w:rPr>
          <w:rFonts w:ascii="Helvetica" w:hAnsi="Helvetica"/>
        </w:rPr>
        <w:t>from a monolithic application to microservices architecture</w:t>
      </w:r>
      <w:r>
        <w:rPr>
          <w:rFonts w:ascii="Helvetica" w:hAnsi="Helvetica"/>
        </w:rPr>
        <w:t xml:space="preserve"> the</w:t>
      </w:r>
      <w:r w:rsidRPr="00227757">
        <w:rPr>
          <w:rFonts w:ascii="Helvetica" w:hAnsi="Helvetica"/>
        </w:rPr>
        <w:t xml:space="preserve"> first goal is to split the functionality of the monolithic application into </w:t>
      </w:r>
      <w:r>
        <w:rPr>
          <w:rFonts w:ascii="Helvetica" w:hAnsi="Helvetica"/>
        </w:rPr>
        <w:t xml:space="preserve">small, single-purpose services and the </w:t>
      </w:r>
      <w:r w:rsidRPr="00227757">
        <w:rPr>
          <w:rFonts w:ascii="Helvetica" w:hAnsi="Helvetica"/>
        </w:rPr>
        <w:t>second goal is to then migrate the monolithic data into small databases (or separate schemas) owned by each service.</w:t>
      </w:r>
      <w:r w:rsidRPr="00227757">
        <w:t> </w:t>
      </w:r>
    </w:p>
    <w:p w:rsidR="00EB46C1" w:rsidRDefault="00EB46C1" w:rsidP="00F76FC5">
      <w:pPr>
        <w:pStyle w:val="ListParagraph"/>
        <w:ind w:left="0"/>
        <w:jc w:val="both"/>
        <w:rPr>
          <w:rFonts w:ascii="Helvetica" w:hAnsi="Helvetica"/>
        </w:rPr>
      </w:pPr>
    </w:p>
    <w:p w:rsidR="00EB46C1" w:rsidRDefault="00EB46C1" w:rsidP="00F76FC5">
      <w:pPr>
        <w:pStyle w:val="ListParagraph"/>
        <w:ind w:left="0"/>
        <w:jc w:val="both"/>
        <w:rPr>
          <w:rFonts w:ascii="Helvetica" w:hAnsi="Helvetica"/>
        </w:rPr>
      </w:pPr>
      <w:r>
        <w:rPr>
          <w:rFonts w:ascii="Helvetica" w:hAnsi="Helvetica"/>
        </w:rPr>
        <w:t xml:space="preserve">Most of the insurers believe that data should be a corporate and </w:t>
      </w:r>
      <w:r w:rsidRPr="00253C3A">
        <w:rPr>
          <w:rFonts w:ascii="Helvetica" w:hAnsi="Helvetica"/>
        </w:rPr>
        <w:t>no</w:t>
      </w:r>
      <w:r>
        <w:rPr>
          <w:rFonts w:ascii="Helvetica" w:hAnsi="Helvetica"/>
        </w:rPr>
        <w:t>t an application asset.</w:t>
      </w:r>
      <w:r w:rsidRPr="00253C3A">
        <w:rPr>
          <w:rFonts w:ascii="Helvetica" w:hAnsi="Helvetica"/>
        </w:rPr>
        <w:t xml:space="preserve"> Given </w:t>
      </w:r>
      <w:r>
        <w:rPr>
          <w:rFonts w:ascii="Helvetica" w:hAnsi="Helvetica"/>
        </w:rPr>
        <w:t>that</w:t>
      </w:r>
      <w:r w:rsidRPr="00253C3A">
        <w:rPr>
          <w:rFonts w:ascii="Helvetica" w:hAnsi="Helvetica"/>
        </w:rPr>
        <w:t xml:space="preserve">, you can </w:t>
      </w:r>
      <w:r>
        <w:rPr>
          <w:rFonts w:ascii="Helvetica" w:hAnsi="Helvetica"/>
        </w:rPr>
        <w:t>appreciate</w:t>
      </w:r>
      <w:r w:rsidRPr="00253C3A">
        <w:rPr>
          <w:rFonts w:ascii="Helvetica" w:hAnsi="Helvetica"/>
        </w:rPr>
        <w:t xml:space="preserve"> the risk involved and the concerns </w:t>
      </w:r>
      <w:r w:rsidR="00B41C23">
        <w:rPr>
          <w:rFonts w:ascii="Helvetica" w:hAnsi="Helvetica"/>
        </w:rPr>
        <w:t>crop up</w:t>
      </w:r>
      <w:r w:rsidRPr="00253C3A">
        <w:rPr>
          <w:rFonts w:ascii="Helvetica" w:hAnsi="Helvetica"/>
        </w:rPr>
        <w:t xml:space="preserve"> with continually migrating data. Data migrations are complex and error-prone—much more so than source code migrations. Understanding the risks involved with data migration and the importance of "data over functionality" is the first step in avoiding this </w:t>
      </w:r>
      <w:proofErr w:type="spellStart"/>
      <w:r w:rsidRPr="00253C3A">
        <w:rPr>
          <w:rFonts w:ascii="Helvetica" w:hAnsi="Helvetica"/>
        </w:rPr>
        <w:t>antipattern</w:t>
      </w:r>
      <w:proofErr w:type="spellEnd"/>
      <w:r w:rsidRPr="00253C3A">
        <w:rPr>
          <w:rFonts w:ascii="Helvetica" w:hAnsi="Helvetica"/>
        </w:rPr>
        <w:t>.</w:t>
      </w:r>
    </w:p>
    <w:p w:rsidR="00EB46C1" w:rsidRDefault="00EB46C1" w:rsidP="00EB46C1">
      <w:pPr>
        <w:pStyle w:val="ListParagraph"/>
        <w:ind w:left="360"/>
        <w:jc w:val="both"/>
        <w:rPr>
          <w:rFonts w:ascii="Helvetica" w:hAnsi="Helvetica"/>
        </w:rPr>
      </w:pPr>
    </w:p>
    <w:p w:rsidR="00EB46C1" w:rsidRPr="00227757" w:rsidRDefault="0031395D" w:rsidP="00F76FC5">
      <w:pPr>
        <w:pStyle w:val="ListParagraph"/>
        <w:ind w:left="0"/>
        <w:jc w:val="both"/>
        <w:rPr>
          <w:rFonts w:ascii="Helvetica" w:hAnsi="Helvetica"/>
        </w:rPr>
      </w:pPr>
      <w:r>
        <w:rPr>
          <w:rFonts w:ascii="Helvetica" w:hAnsi="Helvetica"/>
        </w:rPr>
        <w:t>E</w:t>
      </w:r>
      <w:r w:rsidR="00EB46C1">
        <w:rPr>
          <w:rFonts w:ascii="Helvetica" w:hAnsi="Helvetica"/>
        </w:rPr>
        <w:t>xample, insurers are embarking onto the journey of microservices by carefully selecting use cases, which can be broken into smaller more independent components like rating and rules components. But when it comes to breaking a monolith like a claims processing system or for that matter a policy administration system, it is advisable to follow the path of functionality first and data last.</w:t>
      </w:r>
    </w:p>
    <w:p w:rsidR="00EB46C1" w:rsidRPr="00F76FC5" w:rsidRDefault="00EB46C1" w:rsidP="00F76FC5">
      <w:pPr>
        <w:spacing w:before="360" w:after="240"/>
        <w:rPr>
          <w:rFonts w:ascii="Helvetica" w:hAnsi="Helvetica"/>
          <w:b/>
          <w:color w:val="E36C0A" w:themeColor="accent6" w:themeShade="BF"/>
        </w:rPr>
      </w:pPr>
      <w:r w:rsidRPr="00F76FC5">
        <w:rPr>
          <w:rFonts w:ascii="Helvetica" w:hAnsi="Helvetica"/>
          <w:b/>
          <w:color w:val="E36C0A" w:themeColor="accent6" w:themeShade="BF"/>
        </w:rPr>
        <w:lastRenderedPageBreak/>
        <w:t xml:space="preserve">Reporting and data consistency </w:t>
      </w:r>
      <w:proofErr w:type="spellStart"/>
      <w:r w:rsidRPr="00F76FC5">
        <w:rPr>
          <w:rFonts w:ascii="Helvetica" w:hAnsi="Helvetica"/>
          <w:b/>
          <w:color w:val="E36C0A" w:themeColor="accent6" w:themeShade="BF"/>
        </w:rPr>
        <w:t>antipatten</w:t>
      </w:r>
      <w:proofErr w:type="spellEnd"/>
    </w:p>
    <w:p w:rsidR="00EB46C1" w:rsidRDefault="00EB46C1" w:rsidP="00205D40">
      <w:pPr>
        <w:pStyle w:val="ListParagraph"/>
        <w:ind w:left="0"/>
        <w:jc w:val="both"/>
        <w:rPr>
          <w:rFonts w:ascii="Helvetica" w:hAnsi="Helvetica"/>
        </w:rPr>
      </w:pPr>
      <w:r w:rsidRPr="00B11012">
        <w:rPr>
          <w:rFonts w:ascii="Helvetica" w:hAnsi="Helvetica"/>
        </w:rPr>
        <w:t xml:space="preserve">With microservices </w:t>
      </w:r>
      <w:r>
        <w:rPr>
          <w:rFonts w:ascii="Helvetica" w:hAnsi="Helvetica"/>
        </w:rPr>
        <w:t>the</w:t>
      </w:r>
      <w:r w:rsidRPr="00B11012">
        <w:rPr>
          <w:rFonts w:ascii="Helvetica" w:hAnsi="Helvetica"/>
        </w:rPr>
        <w:t xml:space="preserve"> services and corresponding data are contained within a single bounded context. </w:t>
      </w:r>
      <w:r>
        <w:rPr>
          <w:rFonts w:ascii="Helvetica" w:hAnsi="Helvetica"/>
        </w:rPr>
        <w:t xml:space="preserve">How to </w:t>
      </w:r>
      <w:r w:rsidRPr="00B11012">
        <w:rPr>
          <w:rFonts w:ascii="Helvetica" w:hAnsi="Helvetica"/>
        </w:rPr>
        <w:t>obtain reporting data in a timely manner and still maintain the bounded context between the service and its data</w:t>
      </w:r>
      <w:r>
        <w:rPr>
          <w:rFonts w:ascii="Helvetica" w:hAnsi="Helvetica"/>
        </w:rPr>
        <w:t xml:space="preserve"> is the challenge.</w:t>
      </w:r>
      <w:r w:rsidRPr="00B11012">
        <w:rPr>
          <w:rFonts w:ascii="Helvetica" w:hAnsi="Helvetica"/>
        </w:rPr>
        <w:t xml:space="preserve"> Remember, the bounded context within microservices includes the service and its corresponding data, and it is critical to maintain it.</w:t>
      </w:r>
    </w:p>
    <w:p w:rsidR="00EB46C1" w:rsidRDefault="00EB46C1" w:rsidP="00205D40">
      <w:pPr>
        <w:pStyle w:val="ListParagraph"/>
        <w:ind w:left="0"/>
        <w:jc w:val="both"/>
        <w:rPr>
          <w:rFonts w:ascii="Helvetica" w:hAnsi="Helvetica"/>
        </w:rPr>
      </w:pPr>
    </w:p>
    <w:p w:rsidR="00EB46C1" w:rsidRDefault="00EB46C1" w:rsidP="00205D40">
      <w:pPr>
        <w:pStyle w:val="ListParagraph"/>
        <w:ind w:left="0"/>
        <w:jc w:val="both"/>
        <w:rPr>
          <w:rFonts w:ascii="Helvetica" w:hAnsi="Helvetica"/>
        </w:rPr>
      </w:pPr>
      <w:r>
        <w:rPr>
          <w:rFonts w:ascii="Helvetica" w:hAnsi="Helvetica"/>
        </w:rPr>
        <w:t>At the same time maintaining data consistency across these systems not only for the purpose of reporting but also for supporting end customer queries and needs is also of upmost importance.</w:t>
      </w:r>
    </w:p>
    <w:p w:rsidR="00EB46C1" w:rsidRPr="00205D40" w:rsidRDefault="00EB46C1"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The REST pitfall</w:t>
      </w:r>
    </w:p>
    <w:p w:rsidR="00EB46C1" w:rsidRDefault="00EB46C1" w:rsidP="00205D40">
      <w:pPr>
        <w:pStyle w:val="ListParagraph"/>
        <w:ind w:left="0"/>
        <w:jc w:val="both"/>
        <w:rPr>
          <w:rFonts w:ascii="Helvetica" w:hAnsi="Helvetica"/>
        </w:rPr>
      </w:pPr>
      <w:r w:rsidRPr="00C551E7">
        <w:rPr>
          <w:rFonts w:ascii="Helvetica" w:hAnsi="Helvetica"/>
        </w:rPr>
        <w:t xml:space="preserve">REST is by far the most popular choice for </w:t>
      </w:r>
      <w:r>
        <w:rPr>
          <w:rFonts w:ascii="Helvetica" w:hAnsi="Helvetica"/>
        </w:rPr>
        <w:t xml:space="preserve">exposing APIs and </w:t>
      </w:r>
      <w:r w:rsidRPr="00C551E7">
        <w:rPr>
          <w:rFonts w:ascii="Helvetica" w:hAnsi="Helvetica"/>
        </w:rPr>
        <w:t xml:space="preserve">accessing microservices and communicating between </w:t>
      </w:r>
      <w:r>
        <w:rPr>
          <w:rFonts w:ascii="Helvetica" w:hAnsi="Helvetica"/>
        </w:rPr>
        <w:t>microservices</w:t>
      </w:r>
      <w:r w:rsidRPr="00C551E7">
        <w:rPr>
          <w:rFonts w:ascii="Helvetica" w:hAnsi="Helvetica"/>
        </w:rPr>
        <w:t>.</w:t>
      </w:r>
      <w:r>
        <w:rPr>
          <w:rFonts w:ascii="Helvetica" w:hAnsi="Helvetica"/>
        </w:rPr>
        <w:t xml:space="preserve"> </w:t>
      </w:r>
      <w:r w:rsidRPr="007F54C1">
        <w:rPr>
          <w:rFonts w:ascii="Helvetica" w:hAnsi="Helvetica"/>
        </w:rPr>
        <w:t xml:space="preserve">The </w:t>
      </w:r>
      <w:r>
        <w:rPr>
          <w:rFonts w:ascii="Helvetica" w:hAnsi="Helvetica"/>
        </w:rPr>
        <w:t>REST</w:t>
      </w:r>
      <w:r w:rsidRPr="007F54C1">
        <w:rPr>
          <w:rFonts w:ascii="Helvetica" w:hAnsi="Helvetica"/>
        </w:rPr>
        <w:t xml:space="preserve"> pitfall is about using REST as the only communication protocol and ignoring the power of messaging to enhance your microservices architecture.</w:t>
      </w:r>
      <w:r>
        <w:rPr>
          <w:rFonts w:ascii="Helvetica" w:hAnsi="Helvetica"/>
        </w:rPr>
        <w:t xml:space="preserve"> </w:t>
      </w:r>
      <w:r w:rsidRPr="00A72EFF">
        <w:rPr>
          <w:rFonts w:ascii="Helvetica" w:hAnsi="Helvetica"/>
        </w:rPr>
        <w:t xml:space="preserve">With </w:t>
      </w:r>
      <w:r>
        <w:rPr>
          <w:rFonts w:ascii="Helvetica" w:hAnsi="Helvetica"/>
        </w:rPr>
        <w:t xml:space="preserve">messaging and </w:t>
      </w:r>
      <w:r w:rsidRPr="00A72EFF">
        <w:rPr>
          <w:rFonts w:ascii="Helvetica" w:hAnsi="Helvetica"/>
        </w:rPr>
        <w:t>asynchronous requests the service caller does not need to wait for a response from the service when making a request, referred to as "fire-and-forget" processing.</w:t>
      </w:r>
    </w:p>
    <w:p w:rsidR="00EB46C1" w:rsidRDefault="00EB46C1" w:rsidP="00205D40">
      <w:pPr>
        <w:pStyle w:val="ListParagraph"/>
        <w:ind w:left="0"/>
        <w:jc w:val="both"/>
        <w:rPr>
          <w:rFonts w:ascii="Helvetica" w:hAnsi="Helvetica"/>
        </w:rPr>
      </w:pPr>
    </w:p>
    <w:p w:rsidR="00EB46C1" w:rsidRDefault="00EB46C1" w:rsidP="00205D40">
      <w:pPr>
        <w:pStyle w:val="ListParagraph"/>
        <w:ind w:left="0"/>
        <w:jc w:val="both"/>
        <w:rPr>
          <w:rFonts w:ascii="Helvetica" w:hAnsi="Helvetica"/>
        </w:rPr>
      </w:pPr>
      <w:r>
        <w:rPr>
          <w:rFonts w:ascii="Helvetica" w:hAnsi="Helvetica"/>
        </w:rPr>
        <w:t>Examples can be submission of a final and accepted quote, FNOL, policy submission and also for communication between microservices like the rating and policy admin system, policy and payment system etc.</w:t>
      </w:r>
    </w:p>
    <w:p w:rsidR="00EB46C1" w:rsidRPr="00205D40" w:rsidRDefault="005C1D25" w:rsidP="00205D40">
      <w:pPr>
        <w:spacing w:before="360" w:after="240"/>
        <w:rPr>
          <w:rFonts w:ascii="Helvetica" w:hAnsi="Helvetica"/>
          <w:b/>
          <w:color w:val="E36C0A" w:themeColor="accent6" w:themeShade="BF"/>
        </w:rPr>
      </w:pPr>
      <w:r w:rsidRPr="00205D40">
        <w:rPr>
          <w:rFonts w:ascii="Helvetica" w:hAnsi="Helvetica"/>
          <w:b/>
          <w:color w:val="E36C0A" w:themeColor="accent6" w:themeShade="BF"/>
        </w:rPr>
        <w:t>Adding to the</w:t>
      </w:r>
      <w:r w:rsidR="00EB46C1" w:rsidRPr="00205D40">
        <w:rPr>
          <w:rFonts w:ascii="Helvetica" w:hAnsi="Helvetica"/>
          <w:b/>
          <w:color w:val="E36C0A" w:themeColor="accent6" w:themeShade="BF"/>
        </w:rPr>
        <w:t xml:space="preserve"> maintenance nightmare</w:t>
      </w:r>
    </w:p>
    <w:p w:rsidR="00EB46C1" w:rsidRDefault="00EB46C1" w:rsidP="00205D40">
      <w:pPr>
        <w:pStyle w:val="ListParagraph"/>
        <w:ind w:left="0"/>
        <w:jc w:val="both"/>
        <w:rPr>
          <w:rFonts w:ascii="Helvetica" w:hAnsi="Helvetica"/>
        </w:rPr>
      </w:pPr>
      <w:r>
        <w:rPr>
          <w:rFonts w:ascii="Helvetica" w:hAnsi="Helvetica"/>
        </w:rPr>
        <w:t>Microservices is about creating lots of small, distributed single-purpose services each owning their own data. As these services supports the notion of bounded context and share nothing architecture, where each service is compartmentali</w:t>
      </w:r>
      <w:r w:rsidR="0031395D">
        <w:rPr>
          <w:rFonts w:ascii="Helvetica" w:hAnsi="Helvetica"/>
        </w:rPr>
        <w:t>zed and completely independent, hence adding to maintenance overhead.</w:t>
      </w:r>
    </w:p>
    <w:p w:rsidR="008C0CAA" w:rsidRDefault="008C0CAA" w:rsidP="00C6411D">
      <w:pPr>
        <w:jc w:val="both"/>
        <w:rPr>
          <w:rFonts w:ascii="Helvetica" w:hAnsi="Helvetica"/>
        </w:rPr>
      </w:pPr>
    </w:p>
    <w:p w:rsidR="001C221D" w:rsidRPr="0031527E" w:rsidRDefault="0031527E" w:rsidP="0031527E">
      <w:pPr>
        <w:rPr>
          <w:rFonts w:ascii="Helvetica" w:hAnsi="Helvetica"/>
          <w:b/>
          <w:color w:val="17365D" w:themeColor="text2" w:themeShade="BF"/>
          <w:sz w:val="28"/>
        </w:rPr>
      </w:pPr>
      <w:r w:rsidRPr="0031527E">
        <w:rPr>
          <w:rFonts w:ascii="Helvetica" w:hAnsi="Helvetica"/>
          <w:b/>
          <w:color w:val="17365D" w:themeColor="text2" w:themeShade="BF"/>
          <w:sz w:val="28"/>
        </w:rPr>
        <w:t>Approach</w:t>
      </w:r>
    </w:p>
    <w:p w:rsidR="00EF6832" w:rsidRDefault="00BD3B63" w:rsidP="00C6411D">
      <w:pPr>
        <w:jc w:val="both"/>
        <w:rPr>
          <w:rFonts w:ascii="Helvetica" w:hAnsi="Helvetica"/>
        </w:rPr>
      </w:pPr>
      <w:r>
        <w:rPr>
          <w:rFonts w:ascii="Helvetica" w:hAnsi="Helvetica"/>
        </w:rPr>
        <w:t>Marching towards</w:t>
      </w:r>
      <w:r w:rsidR="00CD0103">
        <w:rPr>
          <w:rFonts w:ascii="Helvetica" w:hAnsi="Helvetica"/>
        </w:rPr>
        <w:t xml:space="preserve"> a </w:t>
      </w:r>
      <w:r w:rsidR="00D536D7">
        <w:rPr>
          <w:rFonts w:ascii="Helvetica" w:hAnsi="Helvetica"/>
        </w:rPr>
        <w:t>Microservices based architecture</w:t>
      </w:r>
      <w:r>
        <w:rPr>
          <w:rFonts w:ascii="Helvetica" w:hAnsi="Helvetica"/>
        </w:rPr>
        <w:t xml:space="preserve"> h</w:t>
      </w:r>
      <w:r w:rsidR="00CD0103">
        <w:rPr>
          <w:rFonts w:ascii="Helvetica" w:hAnsi="Helvetica"/>
        </w:rPr>
        <w:t xml:space="preserve">elps an Insurer move away from some of the existing impediments and challenges </w:t>
      </w:r>
      <w:r w:rsidR="00800C3E">
        <w:rPr>
          <w:rFonts w:ascii="Helvetica" w:hAnsi="Helvetica"/>
        </w:rPr>
        <w:t>wit</w:t>
      </w:r>
      <w:r>
        <w:rPr>
          <w:rFonts w:ascii="Helvetica" w:hAnsi="Helvetica"/>
        </w:rPr>
        <w:t>h current systems and processes, but a methodical and pragmatic approach is what is most needed.</w:t>
      </w:r>
    </w:p>
    <w:p w:rsidR="001C4F33" w:rsidRDefault="001C4F33" w:rsidP="00C6411D">
      <w:pPr>
        <w:jc w:val="both"/>
        <w:rPr>
          <w:rFonts w:ascii="Helvetica" w:hAnsi="Helvetica"/>
        </w:rPr>
      </w:pPr>
    </w:p>
    <w:p w:rsidR="001C4F33" w:rsidRDefault="00CC4C1D" w:rsidP="00C6411D">
      <w:pPr>
        <w:jc w:val="both"/>
        <w:rPr>
          <w:rFonts w:ascii="Helvetica" w:hAnsi="Helvetica"/>
        </w:rPr>
      </w:pPr>
      <w:r w:rsidRPr="00CC4C1D">
        <w:rPr>
          <w:noProof/>
        </w:rPr>
        <w:lastRenderedPageBreak/>
        <w:drawing>
          <wp:inline distT="0" distB="0" distL="0" distR="0" wp14:anchorId="72C3B5EC" wp14:editId="72C29387">
            <wp:extent cx="5486400" cy="2045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045388"/>
                    </a:xfrm>
                    <a:prstGeom prst="rect">
                      <a:avLst/>
                    </a:prstGeom>
                    <a:noFill/>
                    <a:ln>
                      <a:noFill/>
                    </a:ln>
                  </pic:spPr>
                </pic:pic>
              </a:graphicData>
            </a:graphic>
          </wp:inline>
        </w:drawing>
      </w:r>
    </w:p>
    <w:p w:rsidR="00E673B0" w:rsidRDefault="001C221D" w:rsidP="00C6411D">
      <w:pPr>
        <w:jc w:val="both"/>
        <w:rPr>
          <w:rFonts w:ascii="Helvetica" w:hAnsi="Helvetica"/>
        </w:rPr>
      </w:pPr>
      <w:r>
        <w:rPr>
          <w:rFonts w:ascii="Helvetica" w:hAnsi="Helvetica"/>
        </w:rPr>
        <w:t xml:space="preserve">Some of the key </w:t>
      </w:r>
      <w:r w:rsidR="00BD3B63">
        <w:rPr>
          <w:rFonts w:ascii="Helvetica" w:hAnsi="Helvetica"/>
        </w:rPr>
        <w:t xml:space="preserve">considerations based on current challenges, solution options and </w:t>
      </w:r>
      <w:proofErr w:type="spellStart"/>
      <w:r w:rsidR="00BD3B63">
        <w:rPr>
          <w:rFonts w:ascii="Helvetica" w:hAnsi="Helvetica"/>
        </w:rPr>
        <w:t>antipatterns</w:t>
      </w:r>
      <w:proofErr w:type="spellEnd"/>
      <w:r w:rsidR="00BD3B63">
        <w:rPr>
          <w:rFonts w:ascii="Helvetica" w:hAnsi="Helvetica"/>
        </w:rPr>
        <w:t xml:space="preserve"> are listed below - </w:t>
      </w:r>
    </w:p>
    <w:p w:rsidR="00440CC2" w:rsidRPr="006A119A" w:rsidRDefault="00107573" w:rsidP="00440CC2">
      <w:pPr>
        <w:pStyle w:val="ListParagraph"/>
        <w:numPr>
          <w:ilvl w:val="0"/>
          <w:numId w:val="11"/>
        </w:numPr>
        <w:jc w:val="both"/>
        <w:rPr>
          <w:rFonts w:ascii="Helvetica" w:hAnsi="Helvetica"/>
        </w:rPr>
      </w:pPr>
      <w:r>
        <w:rPr>
          <w:rFonts w:ascii="Helvetica" w:hAnsi="Helvetica"/>
        </w:rPr>
        <w:t>A</w:t>
      </w:r>
      <w:r w:rsidR="00440CC2" w:rsidRPr="006A119A">
        <w:rPr>
          <w:rFonts w:ascii="Helvetica" w:hAnsi="Helvetica"/>
        </w:rPr>
        <w:t>dapt to the principles of Domain Driven Design, and patterns like the CQRS, event sourcing and bounded context.</w:t>
      </w:r>
    </w:p>
    <w:p w:rsidR="001212F0" w:rsidRDefault="001212F0" w:rsidP="001212F0">
      <w:pPr>
        <w:pStyle w:val="ListParagraph"/>
        <w:numPr>
          <w:ilvl w:val="0"/>
          <w:numId w:val="11"/>
        </w:numPr>
        <w:jc w:val="both"/>
        <w:rPr>
          <w:rFonts w:ascii="Helvetica" w:hAnsi="Helvetica"/>
        </w:rPr>
      </w:pPr>
      <w:r>
        <w:rPr>
          <w:rFonts w:ascii="Helvetica" w:hAnsi="Helvetica"/>
        </w:rPr>
        <w:t>Identify the right candidate</w:t>
      </w:r>
      <w:r w:rsidR="00802443">
        <w:rPr>
          <w:rFonts w:ascii="Helvetica" w:hAnsi="Helvetica"/>
        </w:rPr>
        <w:t>s to be built as Microservices and move to cloud</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architecture characteristics are most important?</w:t>
      </w:r>
    </w:p>
    <w:p w:rsidR="001212F0" w:rsidRDefault="001212F0" w:rsidP="001212F0">
      <w:pPr>
        <w:pStyle w:val="ListParagraph"/>
        <w:numPr>
          <w:ilvl w:val="1"/>
          <w:numId w:val="11"/>
        </w:numPr>
        <w:jc w:val="both"/>
        <w:rPr>
          <w:rFonts w:ascii="Helvetica" w:hAnsi="Helvetica"/>
        </w:rPr>
      </w:pPr>
      <w:r>
        <w:rPr>
          <w:rFonts w:ascii="Helvetica" w:hAnsi="Helvetica"/>
        </w:rPr>
        <w:t>Can it function as an independent component with</w:t>
      </w:r>
      <w:r w:rsidR="00136215">
        <w:rPr>
          <w:rFonts w:ascii="Helvetica" w:hAnsi="Helvetica"/>
        </w:rPr>
        <w:t>in</w:t>
      </w:r>
      <w:r>
        <w:rPr>
          <w:rFonts w:ascii="Helvetica" w:hAnsi="Helvetica"/>
        </w:rPr>
        <w:t xml:space="preserve"> a bounded context?</w:t>
      </w:r>
    </w:p>
    <w:p w:rsidR="001212F0" w:rsidRDefault="001212F0" w:rsidP="001212F0">
      <w:pPr>
        <w:pStyle w:val="ListParagraph"/>
        <w:numPr>
          <w:ilvl w:val="1"/>
          <w:numId w:val="11"/>
        </w:numPr>
        <w:jc w:val="both"/>
        <w:rPr>
          <w:rFonts w:ascii="Helvetica" w:hAnsi="Helvetica"/>
        </w:rPr>
      </w:pPr>
      <w:r>
        <w:rPr>
          <w:rFonts w:ascii="Helvetica" w:hAnsi="Helvetica"/>
        </w:rPr>
        <w:t>Does that component have direct dependency with other components</w:t>
      </w:r>
      <w:r w:rsidR="00136215">
        <w:rPr>
          <w:rFonts w:ascii="Helvetica" w:hAnsi="Helvetica"/>
        </w:rPr>
        <w:t xml:space="preserve"> or do they </w:t>
      </w:r>
      <w:r>
        <w:rPr>
          <w:rFonts w:ascii="Helvetica" w:hAnsi="Helvetica"/>
        </w:rPr>
        <w:t>share persistence?</w:t>
      </w:r>
    </w:p>
    <w:p w:rsidR="001212F0" w:rsidRDefault="001212F0" w:rsidP="001212F0">
      <w:pPr>
        <w:pStyle w:val="ListParagraph"/>
        <w:numPr>
          <w:ilvl w:val="1"/>
          <w:numId w:val="11"/>
        </w:numPr>
        <w:jc w:val="both"/>
        <w:rPr>
          <w:rFonts w:ascii="Helvetica" w:hAnsi="Helvetica"/>
        </w:rPr>
      </w:pPr>
      <w:r>
        <w:rPr>
          <w:rFonts w:ascii="Helvetica" w:hAnsi="Helvetica"/>
        </w:rPr>
        <w:t>Do these components change frequently?</w:t>
      </w:r>
    </w:p>
    <w:p w:rsidR="001212F0" w:rsidRDefault="001212F0" w:rsidP="001212F0">
      <w:pPr>
        <w:pStyle w:val="ListParagraph"/>
        <w:numPr>
          <w:ilvl w:val="1"/>
          <w:numId w:val="11"/>
        </w:numPr>
        <w:jc w:val="both"/>
        <w:rPr>
          <w:rFonts w:ascii="Helvetica" w:hAnsi="Helvetica"/>
        </w:rPr>
      </w:pPr>
      <w:r>
        <w:rPr>
          <w:rFonts w:ascii="Helvetica" w:hAnsi="Helvetica"/>
        </w:rPr>
        <w:t>I</w:t>
      </w:r>
      <w:r w:rsidR="00136215">
        <w:rPr>
          <w:rFonts w:ascii="Helvetica" w:hAnsi="Helvetica"/>
        </w:rPr>
        <w:t>s there a need to scale</w:t>
      </w:r>
      <w:r>
        <w:rPr>
          <w:rFonts w:ascii="Helvetica" w:hAnsi="Helvetica"/>
        </w:rPr>
        <w:t>?</w:t>
      </w:r>
    </w:p>
    <w:p w:rsidR="001212F0" w:rsidRPr="00F06BCB" w:rsidRDefault="001212F0" w:rsidP="001212F0">
      <w:pPr>
        <w:pStyle w:val="ListParagraph"/>
        <w:numPr>
          <w:ilvl w:val="1"/>
          <w:numId w:val="11"/>
        </w:numPr>
        <w:jc w:val="both"/>
        <w:rPr>
          <w:rFonts w:ascii="Helvetica" w:hAnsi="Helvetica"/>
        </w:rPr>
      </w:pPr>
      <w:r w:rsidRPr="00F06BCB">
        <w:rPr>
          <w:rFonts w:ascii="Helvetica" w:hAnsi="Helvetica"/>
        </w:rPr>
        <w:t>What are the primary business drivers?</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 xml:space="preserve">Assemble a "modern stack" from existing capabilities </w:t>
      </w:r>
      <w:r>
        <w:rPr>
          <w:rFonts w:ascii="Helvetica" w:hAnsi="Helvetica"/>
        </w:rPr>
        <w:t>(c</w:t>
      </w:r>
      <w:r w:rsidRPr="001C4F33">
        <w:rPr>
          <w:rFonts w:ascii="Helvetica" w:hAnsi="Helvetica"/>
        </w:rPr>
        <w:t>loud first, scale, working software, CI/CD, eliminate existing technical debt)</w:t>
      </w:r>
    </w:p>
    <w:p w:rsidR="001C4F33" w:rsidRPr="001C4F33" w:rsidRDefault="001C4F33" w:rsidP="001C4F33">
      <w:pPr>
        <w:pStyle w:val="ListParagraph"/>
        <w:numPr>
          <w:ilvl w:val="0"/>
          <w:numId w:val="11"/>
        </w:numPr>
        <w:jc w:val="both"/>
        <w:rPr>
          <w:rFonts w:ascii="Helvetica" w:hAnsi="Helvetica"/>
        </w:rPr>
      </w:pPr>
      <w:r w:rsidRPr="001C4F33">
        <w:rPr>
          <w:rFonts w:ascii="Helvetica" w:hAnsi="Helvetica"/>
        </w:rPr>
        <w:t>Opportunistically modernize existing capabilities and incrementally move to the new stack</w:t>
      </w:r>
    </w:p>
    <w:p w:rsidR="00A1661D" w:rsidRPr="00CC4C1D" w:rsidRDefault="001C4F33" w:rsidP="00AA02D8">
      <w:pPr>
        <w:pStyle w:val="ListParagraph"/>
        <w:numPr>
          <w:ilvl w:val="0"/>
          <w:numId w:val="11"/>
        </w:numPr>
        <w:jc w:val="both"/>
        <w:rPr>
          <w:rFonts w:ascii="Helvetica" w:hAnsi="Helvetica"/>
        </w:rPr>
      </w:pPr>
      <w:r w:rsidRPr="00CC4C1D">
        <w:rPr>
          <w:rFonts w:ascii="Helvetica" w:hAnsi="Helvetica"/>
        </w:rPr>
        <w:t>Build new components</w:t>
      </w:r>
      <w:r w:rsidR="00CC4C1D" w:rsidRPr="00CC4C1D">
        <w:rPr>
          <w:rFonts w:ascii="Helvetica" w:hAnsi="Helvetica"/>
        </w:rPr>
        <w:t xml:space="preserve"> as microservices</w:t>
      </w:r>
      <w:r w:rsidRPr="00CC4C1D">
        <w:rPr>
          <w:rFonts w:ascii="Helvetica" w:hAnsi="Helvetica"/>
        </w:rPr>
        <w:t xml:space="preserve"> for the capabilities that are deemed non-go-forward</w:t>
      </w:r>
      <w:r w:rsidR="00CC4C1D" w:rsidRPr="00CC4C1D">
        <w:rPr>
          <w:rFonts w:ascii="Helvetica" w:hAnsi="Helvetica"/>
        </w:rPr>
        <w:t xml:space="preserve">, which means </w:t>
      </w:r>
      <w:r w:rsidR="00CC4C1D">
        <w:rPr>
          <w:rFonts w:ascii="Helvetica" w:hAnsi="Helvetica"/>
        </w:rPr>
        <w:t>c</w:t>
      </w:r>
      <w:r w:rsidR="00AA02D8" w:rsidRPr="00CC4C1D">
        <w:rPr>
          <w:rFonts w:ascii="Helvetica" w:hAnsi="Helvetica"/>
        </w:rPr>
        <w:t xml:space="preserve">ontain existing legacy applications and make changes or enhancements to them only if not possible </w:t>
      </w:r>
      <w:r w:rsidR="00800C3E" w:rsidRPr="00CC4C1D">
        <w:rPr>
          <w:rFonts w:ascii="Helvetica" w:hAnsi="Helvetica"/>
        </w:rPr>
        <w:t>as Microservices</w:t>
      </w:r>
      <w:r w:rsidR="00AA02D8" w:rsidRPr="00CC4C1D">
        <w:rPr>
          <w:rFonts w:ascii="Helvetica" w:hAnsi="Helvetica"/>
        </w:rPr>
        <w:t>.</w:t>
      </w:r>
    </w:p>
    <w:p w:rsidR="00720560" w:rsidRDefault="00AA02D8" w:rsidP="00AA02D8">
      <w:pPr>
        <w:pStyle w:val="ListParagraph"/>
        <w:numPr>
          <w:ilvl w:val="0"/>
          <w:numId w:val="11"/>
        </w:numPr>
        <w:jc w:val="both"/>
        <w:rPr>
          <w:rFonts w:ascii="Helvetica" w:hAnsi="Helvetica"/>
        </w:rPr>
      </w:pPr>
      <w:r w:rsidRPr="00AA02D8">
        <w:rPr>
          <w:rFonts w:ascii="Helvetica" w:hAnsi="Helvetica"/>
        </w:rPr>
        <w:t>Expose</w:t>
      </w:r>
      <w:r w:rsidR="00720560">
        <w:rPr>
          <w:rFonts w:ascii="Helvetica" w:hAnsi="Helvetica"/>
        </w:rPr>
        <w:t xml:space="preserve"> the right </w:t>
      </w:r>
      <w:r w:rsidRPr="00AA02D8">
        <w:rPr>
          <w:rFonts w:ascii="Helvetica" w:hAnsi="Helvetica"/>
        </w:rPr>
        <w:t>grained APIs as products</w:t>
      </w:r>
      <w:r>
        <w:rPr>
          <w:rFonts w:ascii="Helvetica" w:hAnsi="Helvetica"/>
        </w:rPr>
        <w:t xml:space="preserve"> and</w:t>
      </w:r>
      <w:r w:rsidRPr="00AA02D8">
        <w:rPr>
          <w:rFonts w:ascii="Helvetica" w:hAnsi="Helvetica"/>
        </w:rPr>
        <w:t xml:space="preserve"> indepen</w:t>
      </w:r>
      <w:r>
        <w:rPr>
          <w:rFonts w:ascii="Helvetica" w:hAnsi="Helvetica"/>
        </w:rPr>
        <w:t xml:space="preserve">dent of </w:t>
      </w:r>
      <w:r w:rsidR="00720560">
        <w:rPr>
          <w:rFonts w:ascii="Helvetica" w:hAnsi="Helvetica"/>
        </w:rPr>
        <w:t>consumers’ implementations</w:t>
      </w:r>
      <w:r>
        <w:rPr>
          <w:rFonts w:ascii="Helvetica" w:hAnsi="Helvetica"/>
        </w:rPr>
        <w:t xml:space="preserve"> or in other words build them generic and self</w:t>
      </w:r>
      <w:r w:rsidR="00720560">
        <w:rPr>
          <w:rFonts w:ascii="Helvetica" w:hAnsi="Helvetica"/>
        </w:rPr>
        <w:t>-contained to the extent possible.</w:t>
      </w:r>
    </w:p>
    <w:p w:rsidR="003E72DF" w:rsidRDefault="003E72DF" w:rsidP="003E72DF">
      <w:pPr>
        <w:pStyle w:val="ListParagraph"/>
        <w:numPr>
          <w:ilvl w:val="1"/>
          <w:numId w:val="11"/>
        </w:numPr>
        <w:jc w:val="both"/>
        <w:rPr>
          <w:rFonts w:ascii="Helvetica" w:hAnsi="Helvetica"/>
        </w:rPr>
      </w:pPr>
      <w:r>
        <w:rPr>
          <w:rFonts w:ascii="Helvetica" w:hAnsi="Helvetica"/>
        </w:rPr>
        <w:t>Start with more coarse-grained and then split it further if needed.</w:t>
      </w:r>
    </w:p>
    <w:p w:rsidR="00AA02D8" w:rsidRDefault="00720560" w:rsidP="00AA02D8">
      <w:pPr>
        <w:pStyle w:val="ListParagraph"/>
        <w:numPr>
          <w:ilvl w:val="0"/>
          <w:numId w:val="11"/>
        </w:numPr>
        <w:jc w:val="both"/>
        <w:rPr>
          <w:rFonts w:ascii="Helvetica" w:hAnsi="Helvetica"/>
        </w:rPr>
      </w:pPr>
      <w:r>
        <w:rPr>
          <w:rFonts w:ascii="Helvetica" w:hAnsi="Helvetica"/>
        </w:rPr>
        <w:t xml:space="preserve">Reuse existing services if they already meet performance SLAs and are </w:t>
      </w:r>
      <w:r w:rsidR="001810A6">
        <w:rPr>
          <w:rFonts w:ascii="Helvetica" w:hAnsi="Helvetica"/>
        </w:rPr>
        <w:t xml:space="preserve">already </w:t>
      </w:r>
      <w:r>
        <w:rPr>
          <w:rFonts w:ascii="Helvetica" w:hAnsi="Helvetica"/>
        </w:rPr>
        <w:t>right grained; wrap them as REST APIs if needed, use REST for all new services.</w:t>
      </w:r>
    </w:p>
    <w:p w:rsidR="00E673B0" w:rsidRDefault="00E673B0" w:rsidP="00E673B0">
      <w:pPr>
        <w:pStyle w:val="ListParagraph"/>
        <w:numPr>
          <w:ilvl w:val="0"/>
          <w:numId w:val="11"/>
        </w:numPr>
        <w:jc w:val="both"/>
        <w:rPr>
          <w:rFonts w:ascii="Helvetica" w:hAnsi="Helvetica"/>
        </w:rPr>
      </w:pPr>
      <w:r>
        <w:rPr>
          <w:rFonts w:ascii="Helvetica" w:hAnsi="Helvetica"/>
        </w:rPr>
        <w:t xml:space="preserve">Microservices are not an alternate to SOA, continue investing in SOA and build upon it. Which means continue to build on the SOA patterns and encourage the culture of externalizing and reuse within the enterprise. </w:t>
      </w:r>
    </w:p>
    <w:p w:rsidR="00AA02D8" w:rsidRPr="00AA02D8" w:rsidRDefault="00AA02D8" w:rsidP="00AA02D8">
      <w:pPr>
        <w:pStyle w:val="ListParagraph"/>
        <w:numPr>
          <w:ilvl w:val="1"/>
          <w:numId w:val="11"/>
        </w:numPr>
        <w:jc w:val="both"/>
        <w:rPr>
          <w:rFonts w:ascii="Helvetica" w:hAnsi="Helvetica"/>
        </w:rPr>
      </w:pPr>
      <w:r>
        <w:rPr>
          <w:rFonts w:ascii="Helvetica" w:hAnsi="Helvetica"/>
        </w:rPr>
        <w:t>Examples of rules and rating components which can be externalized and built as microservices.</w:t>
      </w:r>
    </w:p>
    <w:p w:rsidR="00720560" w:rsidRDefault="00720560" w:rsidP="00720560">
      <w:pPr>
        <w:pStyle w:val="ListParagraph"/>
        <w:numPr>
          <w:ilvl w:val="0"/>
          <w:numId w:val="11"/>
        </w:numPr>
        <w:jc w:val="both"/>
        <w:rPr>
          <w:rFonts w:ascii="Helvetica" w:hAnsi="Helvetica"/>
        </w:rPr>
      </w:pPr>
      <w:r>
        <w:rPr>
          <w:rFonts w:ascii="Helvetica" w:hAnsi="Helvetica"/>
        </w:rPr>
        <w:lastRenderedPageBreak/>
        <w:t>Components which are</w:t>
      </w:r>
      <w:r w:rsidRPr="00720560">
        <w:rPr>
          <w:rFonts w:ascii="Helvetica" w:hAnsi="Helvetica"/>
        </w:rPr>
        <w:t xml:space="preserve"> </w:t>
      </w:r>
      <w:r>
        <w:rPr>
          <w:rFonts w:ascii="Helvetica" w:hAnsi="Helvetica"/>
        </w:rPr>
        <w:t xml:space="preserve">dependent on external </w:t>
      </w:r>
      <w:r w:rsidRPr="00720560">
        <w:rPr>
          <w:rFonts w:ascii="Helvetica" w:hAnsi="Helvetica"/>
        </w:rPr>
        <w:t xml:space="preserve">data </w:t>
      </w:r>
      <w:r>
        <w:rPr>
          <w:rFonts w:ascii="Helvetica" w:hAnsi="Helvetica"/>
        </w:rPr>
        <w:t xml:space="preserve">feeds and </w:t>
      </w:r>
      <w:r w:rsidRPr="00720560">
        <w:rPr>
          <w:rFonts w:ascii="Helvetica" w:hAnsi="Helvetica"/>
        </w:rPr>
        <w:t xml:space="preserve">requires critical processing </w:t>
      </w:r>
      <w:r>
        <w:rPr>
          <w:rFonts w:ascii="Helvetica" w:hAnsi="Helvetica"/>
        </w:rPr>
        <w:t xml:space="preserve">should be treated asynchronously </w:t>
      </w:r>
      <w:r w:rsidRPr="00720560">
        <w:rPr>
          <w:rFonts w:ascii="Helvetica" w:hAnsi="Helvetica"/>
        </w:rPr>
        <w:t xml:space="preserve">like batches, </w:t>
      </w:r>
      <w:r>
        <w:rPr>
          <w:rFonts w:ascii="Helvetica" w:hAnsi="Helvetica"/>
        </w:rPr>
        <w:t>also move to cloud as that will help with elasticity.</w:t>
      </w:r>
    </w:p>
    <w:p w:rsidR="00720560" w:rsidRPr="00720560" w:rsidRDefault="00720560" w:rsidP="00720560">
      <w:pPr>
        <w:pStyle w:val="PlainText"/>
        <w:numPr>
          <w:ilvl w:val="0"/>
          <w:numId w:val="11"/>
        </w:numPr>
        <w:rPr>
          <w:rFonts w:ascii="Helvetica" w:eastAsiaTheme="minorEastAsia" w:hAnsi="Helvetica"/>
          <w:sz w:val="24"/>
          <w:szCs w:val="24"/>
        </w:rPr>
      </w:pPr>
      <w:r>
        <w:rPr>
          <w:rFonts w:ascii="Helvetica" w:eastAsiaTheme="minorEastAsia" w:hAnsi="Helvetica"/>
          <w:sz w:val="24"/>
          <w:szCs w:val="24"/>
        </w:rPr>
        <w:t>Design you applications and Microservices</w:t>
      </w:r>
      <w:r w:rsidRPr="00720560">
        <w:rPr>
          <w:rFonts w:ascii="Helvetica" w:eastAsiaTheme="minorEastAsia" w:hAnsi="Helvetica"/>
          <w:sz w:val="24"/>
          <w:szCs w:val="24"/>
        </w:rPr>
        <w:t xml:space="preserve"> independent of </w:t>
      </w:r>
      <w:r>
        <w:rPr>
          <w:rFonts w:ascii="Helvetica" w:eastAsiaTheme="minorEastAsia" w:hAnsi="Helvetica"/>
          <w:sz w:val="24"/>
          <w:szCs w:val="24"/>
        </w:rPr>
        <w:t xml:space="preserve">any </w:t>
      </w:r>
      <w:r w:rsidRPr="00720560">
        <w:rPr>
          <w:rFonts w:ascii="Helvetica" w:eastAsiaTheme="minorEastAsia" w:hAnsi="Helvetica"/>
          <w:sz w:val="24"/>
          <w:szCs w:val="24"/>
        </w:rPr>
        <w:t>native clo</w:t>
      </w:r>
      <w:r>
        <w:rPr>
          <w:rFonts w:ascii="Helvetica" w:eastAsiaTheme="minorEastAsia" w:hAnsi="Helvetica"/>
          <w:sz w:val="24"/>
          <w:szCs w:val="24"/>
        </w:rPr>
        <w:t>u</w:t>
      </w:r>
      <w:r w:rsidRPr="00720560">
        <w:rPr>
          <w:rFonts w:ascii="Helvetica" w:eastAsiaTheme="minorEastAsia" w:hAnsi="Helvetica"/>
          <w:sz w:val="24"/>
          <w:szCs w:val="24"/>
        </w:rPr>
        <w:t>d platform</w:t>
      </w:r>
      <w:r>
        <w:rPr>
          <w:rFonts w:ascii="Helvetica" w:eastAsiaTheme="minorEastAsia" w:hAnsi="Helvetica"/>
          <w:sz w:val="24"/>
          <w:szCs w:val="24"/>
        </w:rPr>
        <w:t xml:space="preserve"> following the 12 factor app principles</w:t>
      </w:r>
      <w:r w:rsidRPr="00720560">
        <w:rPr>
          <w:rFonts w:ascii="Helvetica" w:eastAsiaTheme="minorEastAsia" w:hAnsi="Helvetica"/>
          <w:sz w:val="24"/>
          <w:szCs w:val="24"/>
        </w:rPr>
        <w:t xml:space="preserve">- this will help </w:t>
      </w:r>
      <w:r w:rsidR="00800C3E">
        <w:rPr>
          <w:rFonts w:ascii="Helvetica" w:eastAsiaTheme="minorEastAsia" w:hAnsi="Helvetica"/>
          <w:sz w:val="24"/>
          <w:szCs w:val="24"/>
        </w:rPr>
        <w:t xml:space="preserve">migrate to cloud and also </w:t>
      </w:r>
      <w:r w:rsidRPr="00720560">
        <w:rPr>
          <w:rFonts w:ascii="Helvetica" w:eastAsiaTheme="minorEastAsia" w:hAnsi="Helvetica"/>
          <w:sz w:val="24"/>
          <w:szCs w:val="24"/>
        </w:rPr>
        <w:t>reduce vendor locking from a cloud perspective.</w:t>
      </w:r>
    </w:p>
    <w:p w:rsidR="003E72DF" w:rsidRDefault="00720560" w:rsidP="00720560">
      <w:pPr>
        <w:pStyle w:val="ListParagraph"/>
        <w:numPr>
          <w:ilvl w:val="0"/>
          <w:numId w:val="11"/>
        </w:numPr>
        <w:jc w:val="both"/>
        <w:rPr>
          <w:rFonts w:ascii="Helvetica" w:hAnsi="Helvetica"/>
        </w:rPr>
      </w:pPr>
      <w:r w:rsidRPr="00720560">
        <w:rPr>
          <w:rFonts w:ascii="Helvetica" w:hAnsi="Helvetica"/>
        </w:rPr>
        <w:t>Initiatives like ODS</w:t>
      </w:r>
      <w:r w:rsidR="003E72DF">
        <w:rPr>
          <w:rFonts w:ascii="Helvetica" w:hAnsi="Helvetica"/>
        </w:rPr>
        <w:t xml:space="preserve">, </w:t>
      </w:r>
      <w:r w:rsidRPr="00720560">
        <w:rPr>
          <w:rFonts w:ascii="Helvetica" w:hAnsi="Helvetica"/>
        </w:rPr>
        <w:t>MBM</w:t>
      </w:r>
      <w:r w:rsidR="003E72DF">
        <w:rPr>
          <w:rFonts w:ascii="Helvetica" w:hAnsi="Helvetica"/>
        </w:rPr>
        <w:t xml:space="preserve"> and RDM</w:t>
      </w:r>
      <w:r w:rsidRPr="00720560">
        <w:rPr>
          <w:rFonts w:ascii="Helvetica" w:hAnsi="Helvetica"/>
        </w:rPr>
        <w:t xml:space="preserve"> </w:t>
      </w:r>
      <w:r>
        <w:rPr>
          <w:rFonts w:ascii="Helvetica" w:hAnsi="Helvetica"/>
        </w:rPr>
        <w:t>should continue</w:t>
      </w:r>
      <w:r w:rsidRPr="00720560">
        <w:rPr>
          <w:rFonts w:ascii="Helvetica" w:hAnsi="Helvetica"/>
        </w:rPr>
        <w:t>, i</w:t>
      </w:r>
      <w:r>
        <w:rPr>
          <w:rFonts w:ascii="Helvetica" w:hAnsi="Helvetica"/>
        </w:rPr>
        <w:t xml:space="preserve">f implemented </w:t>
      </w:r>
      <w:r w:rsidR="003E72DF">
        <w:rPr>
          <w:rFonts w:ascii="Helvetica" w:hAnsi="Helvetica"/>
        </w:rPr>
        <w:t>on a</w:t>
      </w:r>
      <w:r>
        <w:rPr>
          <w:rFonts w:ascii="Helvetica" w:hAnsi="Helvetica"/>
        </w:rPr>
        <w:t xml:space="preserve"> RDBMS </w:t>
      </w:r>
      <w:r w:rsidR="00800C3E">
        <w:rPr>
          <w:rFonts w:ascii="Helvetica" w:hAnsi="Helvetica"/>
        </w:rPr>
        <w:t xml:space="preserve">database, </w:t>
      </w:r>
      <w:r w:rsidR="003E72DF">
        <w:rPr>
          <w:rFonts w:ascii="Helvetica" w:hAnsi="Helvetica"/>
        </w:rPr>
        <w:t xml:space="preserve">layer them with the likes of a MongoDB </w:t>
      </w:r>
      <w:r w:rsidRPr="00720560">
        <w:rPr>
          <w:rFonts w:ascii="Helvetica" w:hAnsi="Helvetica"/>
        </w:rPr>
        <w:t xml:space="preserve">for faster queries </w:t>
      </w:r>
      <w:r w:rsidR="003E72DF">
        <w:rPr>
          <w:rFonts w:ascii="Helvetica" w:hAnsi="Helvetica"/>
        </w:rPr>
        <w:t>by flattening the</w:t>
      </w:r>
      <w:r w:rsidRPr="00720560">
        <w:rPr>
          <w:rFonts w:ascii="Helvetica" w:hAnsi="Helvetica"/>
        </w:rPr>
        <w:t xml:space="preserve"> data </w:t>
      </w:r>
    </w:p>
    <w:p w:rsidR="00720560" w:rsidRDefault="00720560" w:rsidP="003E72DF">
      <w:pPr>
        <w:pStyle w:val="ListParagraph"/>
        <w:numPr>
          <w:ilvl w:val="1"/>
          <w:numId w:val="11"/>
        </w:numPr>
        <w:jc w:val="both"/>
        <w:rPr>
          <w:rFonts w:ascii="Helvetica" w:hAnsi="Helvetica"/>
        </w:rPr>
      </w:pPr>
      <w:r w:rsidRPr="00720560">
        <w:rPr>
          <w:rFonts w:ascii="Helvetica" w:hAnsi="Helvetica"/>
        </w:rPr>
        <w:t>but</w:t>
      </w:r>
      <w:r w:rsidR="003E72DF">
        <w:rPr>
          <w:rFonts w:ascii="Helvetica" w:hAnsi="Helvetica"/>
        </w:rPr>
        <w:t xml:space="preserve"> balance between data availability and too many </w:t>
      </w:r>
      <w:r w:rsidRPr="00720560">
        <w:rPr>
          <w:rFonts w:ascii="Helvetica" w:hAnsi="Helvetica"/>
        </w:rPr>
        <w:t xml:space="preserve">data migration </w:t>
      </w:r>
      <w:r w:rsidR="00800C3E">
        <w:rPr>
          <w:rFonts w:ascii="Helvetica" w:hAnsi="Helvetica"/>
        </w:rPr>
        <w:t>between systems and databases</w:t>
      </w:r>
    </w:p>
    <w:p w:rsidR="003E72DF" w:rsidRDefault="003E72DF" w:rsidP="00800C3E">
      <w:pPr>
        <w:pStyle w:val="ListParagraph"/>
        <w:numPr>
          <w:ilvl w:val="1"/>
          <w:numId w:val="11"/>
        </w:numPr>
        <w:jc w:val="both"/>
        <w:rPr>
          <w:rFonts w:ascii="Helvetica" w:hAnsi="Helvetica"/>
        </w:rPr>
      </w:pPr>
      <w:proofErr w:type="gramStart"/>
      <w:r>
        <w:rPr>
          <w:rFonts w:ascii="Helvetica" w:hAnsi="Helvetica"/>
        </w:rPr>
        <w:t>data</w:t>
      </w:r>
      <w:proofErr w:type="gramEnd"/>
      <w:r>
        <w:rPr>
          <w:rFonts w:ascii="Helvetica" w:hAnsi="Helvetica"/>
        </w:rPr>
        <w:t xml:space="preserve"> migrations are error prone and complex and will become more complex over time.</w:t>
      </w:r>
    </w:p>
    <w:p w:rsidR="00800C3E" w:rsidRPr="00800C3E" w:rsidRDefault="00800C3E" w:rsidP="00800C3E">
      <w:pPr>
        <w:pStyle w:val="ListParagraph"/>
        <w:numPr>
          <w:ilvl w:val="1"/>
          <w:numId w:val="11"/>
        </w:numPr>
        <w:jc w:val="both"/>
        <w:rPr>
          <w:rFonts w:ascii="Helvetica" w:hAnsi="Helvetica"/>
        </w:rPr>
      </w:pPr>
      <w:r>
        <w:rPr>
          <w:rFonts w:ascii="Helvetica" w:hAnsi="Helvetica"/>
        </w:rPr>
        <w:t>t</w:t>
      </w:r>
      <w:r w:rsidRPr="00800C3E">
        <w:rPr>
          <w:rFonts w:ascii="Helvetica" w:hAnsi="Helvetica"/>
        </w:rPr>
        <w:t>reat data as a corporat</w:t>
      </w:r>
      <w:r>
        <w:rPr>
          <w:rFonts w:ascii="Helvetica" w:hAnsi="Helvetica"/>
        </w:rPr>
        <w:t>e and not an application asset</w:t>
      </w:r>
    </w:p>
    <w:p w:rsidR="00AA02D8" w:rsidRDefault="00AA02D8" w:rsidP="00AA02D8">
      <w:pPr>
        <w:pStyle w:val="ListParagraph"/>
        <w:numPr>
          <w:ilvl w:val="0"/>
          <w:numId w:val="11"/>
        </w:numPr>
        <w:jc w:val="both"/>
        <w:rPr>
          <w:rFonts w:ascii="Helvetica" w:hAnsi="Helvetica"/>
        </w:rPr>
      </w:pPr>
      <w:r w:rsidRPr="009F6C54">
        <w:rPr>
          <w:rFonts w:ascii="Helvetica" w:hAnsi="Helvetica"/>
        </w:rPr>
        <w:t>Continuous Integration</w:t>
      </w:r>
      <w:r>
        <w:rPr>
          <w:rFonts w:ascii="Helvetica" w:hAnsi="Helvetica"/>
        </w:rPr>
        <w:t xml:space="preserve"> (CI)</w:t>
      </w:r>
      <w:r w:rsidRPr="009F6C54">
        <w:rPr>
          <w:rFonts w:ascii="Helvetica" w:hAnsi="Helvetica"/>
        </w:rPr>
        <w:t xml:space="preserve"> </w:t>
      </w:r>
      <w:r>
        <w:rPr>
          <w:rFonts w:ascii="Helvetica" w:hAnsi="Helvetica"/>
        </w:rPr>
        <w:t xml:space="preserve">is a must have, build and invest in an efficient CI pipeline and framework. Build the ability to perform Continuous Delivery (CD), CD being a business function </w:t>
      </w:r>
      <w:r w:rsidRPr="009F6C54">
        <w:rPr>
          <w:rFonts w:ascii="Helvetica" w:hAnsi="Helvetica"/>
        </w:rPr>
        <w:t xml:space="preserve">should be controlled as per the business need. </w:t>
      </w:r>
    </w:p>
    <w:p w:rsidR="001C4F33" w:rsidRDefault="001C4F33" w:rsidP="001C4F33">
      <w:pPr>
        <w:jc w:val="both"/>
        <w:rPr>
          <w:rFonts w:ascii="Helvetica" w:hAnsi="Helvetica"/>
        </w:rPr>
      </w:pPr>
    </w:p>
    <w:p w:rsidR="008E2566" w:rsidRPr="00D7775D" w:rsidRDefault="00800C3E" w:rsidP="00D7775D">
      <w:pPr>
        <w:jc w:val="both"/>
        <w:rPr>
          <w:rFonts w:ascii="Helvetica" w:hAnsi="Helvetica"/>
        </w:rPr>
      </w:pPr>
      <w:r>
        <w:rPr>
          <w:rFonts w:ascii="Helvetica" w:hAnsi="Helvetica"/>
        </w:rPr>
        <w:t>S</w:t>
      </w:r>
      <w:r w:rsidR="002C110A">
        <w:rPr>
          <w:rFonts w:ascii="Helvetica" w:hAnsi="Helvetica"/>
        </w:rPr>
        <w:t xml:space="preserve">ome of the ready candidates to be moved </w:t>
      </w:r>
      <w:r>
        <w:rPr>
          <w:rFonts w:ascii="Helvetica" w:hAnsi="Helvetica"/>
        </w:rPr>
        <w:t>to microservices</w:t>
      </w:r>
      <w:r w:rsidR="002C110A">
        <w:rPr>
          <w:rFonts w:ascii="Helvetica" w:hAnsi="Helvetica"/>
        </w:rPr>
        <w:t xml:space="preserve"> based architecture could be </w:t>
      </w:r>
    </w:p>
    <w:p w:rsidR="00AA02D8" w:rsidRPr="00941D0C" w:rsidRDefault="00800C3E" w:rsidP="002C110A">
      <w:pPr>
        <w:pStyle w:val="ListParagraph"/>
        <w:numPr>
          <w:ilvl w:val="0"/>
          <w:numId w:val="11"/>
        </w:numPr>
        <w:jc w:val="both"/>
        <w:rPr>
          <w:rFonts w:ascii="Helvetica" w:hAnsi="Helvetica"/>
        </w:rPr>
      </w:pPr>
      <w:r>
        <w:rPr>
          <w:rFonts w:ascii="Helvetica" w:hAnsi="Helvetica"/>
        </w:rPr>
        <w:t>p</w:t>
      </w:r>
      <w:r w:rsidR="004105D9" w:rsidRPr="00941D0C">
        <w:rPr>
          <w:rFonts w:ascii="Helvetica" w:hAnsi="Helvetica"/>
        </w:rPr>
        <w:t xml:space="preserve">remium generation </w:t>
      </w:r>
      <w:r w:rsidR="00941D0C" w:rsidRPr="00941D0C">
        <w:rPr>
          <w:rFonts w:ascii="Helvetica" w:hAnsi="Helvetica"/>
        </w:rPr>
        <w:t xml:space="preserve">or </w:t>
      </w:r>
      <w:r w:rsidR="00941D0C">
        <w:rPr>
          <w:rFonts w:ascii="Helvetica" w:hAnsi="Helvetica"/>
        </w:rPr>
        <w:t>r</w:t>
      </w:r>
      <w:r w:rsidR="00AA02D8" w:rsidRPr="00941D0C">
        <w:rPr>
          <w:rFonts w:ascii="Helvetica" w:hAnsi="Helvetica"/>
        </w:rPr>
        <w:t>ating services</w:t>
      </w:r>
    </w:p>
    <w:p w:rsidR="00AA02D8" w:rsidRDefault="00941D0C" w:rsidP="002C110A">
      <w:pPr>
        <w:pStyle w:val="ListParagraph"/>
        <w:numPr>
          <w:ilvl w:val="0"/>
          <w:numId w:val="11"/>
        </w:numPr>
        <w:jc w:val="both"/>
        <w:rPr>
          <w:rFonts w:ascii="Helvetica" w:hAnsi="Helvetica"/>
        </w:rPr>
      </w:pPr>
      <w:r>
        <w:rPr>
          <w:rFonts w:ascii="Helvetica" w:hAnsi="Helvetica"/>
        </w:rPr>
        <w:t>FNOL and APIs for claims statuses</w:t>
      </w:r>
    </w:p>
    <w:p w:rsidR="00873D39" w:rsidRDefault="00800C3E" w:rsidP="002C110A">
      <w:pPr>
        <w:pStyle w:val="ListParagraph"/>
        <w:numPr>
          <w:ilvl w:val="0"/>
          <w:numId w:val="11"/>
        </w:numPr>
        <w:jc w:val="both"/>
        <w:rPr>
          <w:rFonts w:ascii="Helvetica" w:hAnsi="Helvetica"/>
        </w:rPr>
      </w:pPr>
      <w:r>
        <w:rPr>
          <w:rFonts w:ascii="Helvetica" w:hAnsi="Helvetica"/>
        </w:rPr>
        <w:t>p</w:t>
      </w:r>
      <w:r w:rsidR="00AA02D8">
        <w:rPr>
          <w:rFonts w:ascii="Helvetica" w:hAnsi="Helvetica"/>
        </w:rPr>
        <w:t>roduct</w:t>
      </w:r>
      <w:r w:rsidR="00873D39">
        <w:rPr>
          <w:rFonts w:ascii="Helvetica" w:hAnsi="Helvetica"/>
        </w:rPr>
        <w:t xml:space="preserve"> engines</w:t>
      </w:r>
    </w:p>
    <w:p w:rsidR="00AA02D8" w:rsidRDefault="00800C3E" w:rsidP="002C110A">
      <w:pPr>
        <w:pStyle w:val="ListParagraph"/>
        <w:numPr>
          <w:ilvl w:val="0"/>
          <w:numId w:val="11"/>
        </w:numPr>
        <w:jc w:val="both"/>
        <w:rPr>
          <w:rFonts w:ascii="Helvetica" w:hAnsi="Helvetica"/>
        </w:rPr>
      </w:pPr>
      <w:r>
        <w:rPr>
          <w:rFonts w:ascii="Helvetica" w:hAnsi="Helvetica"/>
        </w:rPr>
        <w:t>r</w:t>
      </w:r>
      <w:r w:rsidR="00873D39">
        <w:rPr>
          <w:rFonts w:ascii="Helvetica" w:hAnsi="Helvetica"/>
        </w:rPr>
        <w:t>ule based services for rating, new business or underwriting</w:t>
      </w:r>
    </w:p>
    <w:p w:rsidR="00D90FDF" w:rsidRDefault="00800C3E" w:rsidP="002C110A">
      <w:pPr>
        <w:pStyle w:val="ListParagraph"/>
        <w:numPr>
          <w:ilvl w:val="0"/>
          <w:numId w:val="11"/>
        </w:numPr>
        <w:jc w:val="both"/>
        <w:rPr>
          <w:rFonts w:ascii="Helvetica" w:hAnsi="Helvetica"/>
        </w:rPr>
      </w:pPr>
      <w:r>
        <w:rPr>
          <w:rFonts w:ascii="Helvetica" w:hAnsi="Helvetica"/>
        </w:rPr>
        <w:t>o</w:t>
      </w:r>
      <w:r w:rsidR="00AA02D8" w:rsidRPr="002C110A">
        <w:rPr>
          <w:rFonts w:ascii="Helvetica" w:hAnsi="Helvetica"/>
        </w:rPr>
        <w:t xml:space="preserve">r for that matter the whole Quote </w:t>
      </w:r>
      <w:r w:rsidR="004105D9">
        <w:rPr>
          <w:rFonts w:ascii="Helvetica" w:hAnsi="Helvetica"/>
        </w:rPr>
        <w:t>or</w:t>
      </w:r>
      <w:r w:rsidR="00AA02D8" w:rsidRPr="002C110A">
        <w:rPr>
          <w:rFonts w:ascii="Helvetica" w:hAnsi="Helvetica"/>
        </w:rPr>
        <w:t xml:space="preserve"> New Business component</w:t>
      </w:r>
    </w:p>
    <w:p w:rsidR="00800C3E" w:rsidRDefault="00800C3E" w:rsidP="00800C3E">
      <w:pPr>
        <w:jc w:val="both"/>
        <w:rPr>
          <w:rFonts w:ascii="Helvetica" w:hAnsi="Helvetica"/>
        </w:rPr>
      </w:pPr>
    </w:p>
    <w:p w:rsidR="00963912" w:rsidRDefault="00963912" w:rsidP="00963912">
      <w:pPr>
        <w:rPr>
          <w:rFonts w:ascii="Helvetica" w:hAnsi="Helvetica"/>
          <w:b/>
          <w:color w:val="17365D" w:themeColor="text2" w:themeShade="BF"/>
          <w:sz w:val="28"/>
        </w:rPr>
      </w:pPr>
      <w:r>
        <w:rPr>
          <w:rFonts w:ascii="Helvetica" w:hAnsi="Helvetica"/>
          <w:b/>
          <w:color w:val="17365D" w:themeColor="text2" w:themeShade="BF"/>
          <w:sz w:val="28"/>
        </w:rPr>
        <w:t>Summary</w:t>
      </w:r>
    </w:p>
    <w:p w:rsidR="00517152" w:rsidRDefault="00517152" w:rsidP="00517152">
      <w:pPr>
        <w:jc w:val="both"/>
        <w:rPr>
          <w:rFonts w:ascii="Helvetica" w:hAnsi="Helvetica"/>
        </w:rPr>
      </w:pPr>
      <w:r>
        <w:rPr>
          <w:rFonts w:ascii="Helvetica" w:hAnsi="Helvetica"/>
        </w:rPr>
        <w:t xml:space="preserve">There is an inherent need for the Insurers to do some course correction which includes moving away from the current monolithic systems or contain the existing monolithic apps to get them hollow, simplify existing convoluted business process, use batch oriented systems only when necessary and move away from a culture of traditional waterfall based project execution and releases. </w:t>
      </w:r>
    </w:p>
    <w:p w:rsidR="00517152" w:rsidRDefault="00517152" w:rsidP="00800C3E">
      <w:pPr>
        <w:jc w:val="both"/>
        <w:rPr>
          <w:rFonts w:ascii="Helvetica" w:hAnsi="Helvetica"/>
        </w:rPr>
      </w:pPr>
    </w:p>
    <w:p w:rsidR="00800C3E" w:rsidRDefault="00A44C15" w:rsidP="00800C3E">
      <w:pPr>
        <w:jc w:val="both"/>
        <w:rPr>
          <w:rFonts w:ascii="Helvetica" w:hAnsi="Helvetica"/>
        </w:rPr>
      </w:pPr>
      <w:r>
        <w:rPr>
          <w:rFonts w:ascii="Helvetica" w:hAnsi="Helvetica"/>
        </w:rPr>
        <w:t>In order to achieve all that it is important to s</w:t>
      </w:r>
      <w:r w:rsidR="00800C3E">
        <w:rPr>
          <w:rFonts w:ascii="Helvetica" w:hAnsi="Helvetica"/>
        </w:rPr>
        <w:t>tart small and experiment, instead of going with a mindset of breaking a monolith to smaller apps, identify the right candidate which are self-contained</w:t>
      </w:r>
      <w:r w:rsidR="00C91E0E">
        <w:rPr>
          <w:rFonts w:ascii="Helvetica" w:hAnsi="Helvetica"/>
        </w:rPr>
        <w:t xml:space="preserve"> and migrate progressively.</w:t>
      </w:r>
    </w:p>
    <w:p w:rsidR="008C0CAA" w:rsidRDefault="008C0CAA" w:rsidP="00800C3E">
      <w:pPr>
        <w:jc w:val="both"/>
        <w:rPr>
          <w:rFonts w:ascii="Helvetica" w:hAnsi="Helvetica"/>
        </w:rPr>
      </w:pPr>
    </w:p>
    <w:p w:rsidR="008C0CAA" w:rsidRDefault="008C0CAA" w:rsidP="00800C3E">
      <w:pPr>
        <w:jc w:val="both"/>
        <w:rPr>
          <w:ins w:id="43" w:author="Cognizant Technology Solutions" w:date="2017-06-30T07:51:00Z"/>
          <w:rFonts w:ascii="Helvetica" w:hAnsi="Helvetica"/>
        </w:rPr>
      </w:pPr>
      <w:r>
        <w:rPr>
          <w:rFonts w:ascii="Helvetica" w:hAnsi="Helvetica"/>
        </w:rPr>
        <w:t xml:space="preserve">An overarching enterprise strategy and vison supported by architecture guidelines and principles towards microservices based architecture, APIs and data centricity is essential. </w:t>
      </w:r>
      <w:r w:rsidR="00D61E81">
        <w:rPr>
          <w:rFonts w:ascii="Helvetica" w:hAnsi="Helvetica"/>
        </w:rPr>
        <w:t>T</w:t>
      </w:r>
      <w:r>
        <w:rPr>
          <w:rFonts w:ascii="Helvetica" w:hAnsi="Helvetica"/>
        </w:rPr>
        <w:t xml:space="preserve">t is also important to </w:t>
      </w:r>
      <w:r w:rsidR="00D61E81">
        <w:rPr>
          <w:rFonts w:ascii="Helvetica" w:hAnsi="Helvetica"/>
        </w:rPr>
        <w:t>welcome</w:t>
      </w:r>
      <w:r>
        <w:rPr>
          <w:rFonts w:ascii="Helvetica" w:hAnsi="Helvetica"/>
        </w:rPr>
        <w:t xml:space="preserve"> the right level of changes to be more agile and reduce the size of the failures. </w:t>
      </w:r>
    </w:p>
    <w:p w:rsidR="00FC17A6" w:rsidRDefault="00065B1A" w:rsidP="00800C3E">
      <w:pPr>
        <w:jc w:val="both"/>
        <w:rPr>
          <w:ins w:id="44" w:author="Cognizant Technology Solutions" w:date="2017-06-30T07:54:00Z"/>
          <w:rFonts w:ascii="Helvetica" w:hAnsi="Helvetica"/>
        </w:rPr>
      </w:pPr>
      <w:ins w:id="45" w:author="Cognizant Technology Solutions" w:date="2017-06-30T07:54:00Z">
        <w:r>
          <w:rPr>
            <w:rFonts w:ascii="Helvetica" w:hAnsi="Helvetica"/>
          </w:rPr>
          <w:t xml:space="preserve">Microservices </w:t>
        </w:r>
        <w:proofErr w:type="spellStart"/>
        <w:r>
          <w:rPr>
            <w:rFonts w:ascii="Helvetica" w:hAnsi="Helvetica"/>
          </w:rPr>
          <w:t>ke</w:t>
        </w:r>
        <w:proofErr w:type="spellEnd"/>
        <w:r>
          <w:rPr>
            <w:rFonts w:ascii="Helvetica" w:hAnsi="Helvetica"/>
          </w:rPr>
          <w:t xml:space="preserve"> </w:t>
        </w:r>
        <w:proofErr w:type="spellStart"/>
        <w:r>
          <w:rPr>
            <w:rFonts w:ascii="Helvetica" w:hAnsi="Helvetica"/>
          </w:rPr>
          <w:t>liye</w:t>
        </w:r>
        <w:proofErr w:type="spellEnd"/>
        <w:r>
          <w:rPr>
            <w:rFonts w:ascii="Helvetica" w:hAnsi="Helvetica"/>
          </w:rPr>
          <w:t xml:space="preserve"> 3 – 4 point critical </w:t>
        </w:r>
        <w:proofErr w:type="spellStart"/>
        <w:r>
          <w:rPr>
            <w:rFonts w:ascii="Helvetica" w:hAnsi="Helvetica"/>
          </w:rPr>
          <w:t>hai</w:t>
        </w:r>
        <w:proofErr w:type="spellEnd"/>
        <w:r>
          <w:rPr>
            <w:rFonts w:ascii="Helvetica" w:hAnsi="Helvetica"/>
          </w:rPr>
          <w:t xml:space="preserve"> – </w:t>
        </w:r>
      </w:ins>
    </w:p>
    <w:p w:rsidR="00065B1A" w:rsidRDefault="00065B1A" w:rsidP="00065B1A">
      <w:pPr>
        <w:pStyle w:val="ListParagraph"/>
        <w:numPr>
          <w:ilvl w:val="0"/>
          <w:numId w:val="31"/>
        </w:numPr>
        <w:jc w:val="both"/>
        <w:rPr>
          <w:ins w:id="46" w:author="Cognizant Technology Solutions" w:date="2017-06-30T07:54:00Z"/>
          <w:rFonts w:ascii="Helvetica" w:hAnsi="Helvetica"/>
        </w:rPr>
        <w:pPrChange w:id="47" w:author="Cognizant Technology Solutions" w:date="2017-06-30T07:54:00Z">
          <w:pPr>
            <w:jc w:val="both"/>
          </w:pPr>
        </w:pPrChange>
      </w:pPr>
      <w:ins w:id="48" w:author="Cognizant Technology Solutions" w:date="2017-06-30T07:54:00Z">
        <w:r w:rsidRPr="00065B1A">
          <w:rPr>
            <w:rFonts w:ascii="Helvetica" w:hAnsi="Helvetica"/>
            <w:rPrChange w:id="49" w:author="Cognizant Technology Solutions" w:date="2017-06-30T07:54:00Z">
              <w:rPr/>
            </w:rPrChange>
          </w:rPr>
          <w:t>That it does not data from 30 other systems</w:t>
        </w:r>
      </w:ins>
    </w:p>
    <w:p w:rsidR="00065B1A" w:rsidRDefault="00065B1A" w:rsidP="00065B1A">
      <w:pPr>
        <w:pStyle w:val="ListParagraph"/>
        <w:numPr>
          <w:ilvl w:val="1"/>
          <w:numId w:val="31"/>
        </w:numPr>
        <w:jc w:val="both"/>
        <w:rPr>
          <w:ins w:id="50" w:author="Cognizant Technology Solutions" w:date="2017-06-30T07:55:00Z"/>
          <w:rFonts w:ascii="Helvetica" w:hAnsi="Helvetica"/>
        </w:rPr>
        <w:pPrChange w:id="51" w:author="Cognizant Technology Solutions" w:date="2017-06-30T07:55:00Z">
          <w:pPr>
            <w:jc w:val="both"/>
          </w:pPr>
        </w:pPrChange>
      </w:pPr>
      <w:ins w:id="52" w:author="Cognizant Technology Solutions" w:date="2017-06-30T07:55:00Z">
        <w:r>
          <w:rPr>
            <w:rFonts w:ascii="Helvetica" w:hAnsi="Helvetica"/>
          </w:rPr>
          <w:t>Incoming data for processing</w:t>
        </w:r>
      </w:ins>
    </w:p>
    <w:p w:rsidR="00065B1A" w:rsidRDefault="00065B1A" w:rsidP="00065B1A">
      <w:pPr>
        <w:pStyle w:val="ListParagraph"/>
        <w:numPr>
          <w:ilvl w:val="0"/>
          <w:numId w:val="31"/>
        </w:numPr>
        <w:jc w:val="both"/>
        <w:rPr>
          <w:ins w:id="53" w:author="Cognizant Technology Solutions" w:date="2017-06-30T07:55:00Z"/>
          <w:rFonts w:ascii="Helvetica" w:hAnsi="Helvetica"/>
        </w:rPr>
        <w:pPrChange w:id="54" w:author="Cognizant Technology Solutions" w:date="2017-06-30T07:55:00Z">
          <w:pPr>
            <w:jc w:val="both"/>
          </w:pPr>
        </w:pPrChange>
      </w:pPr>
      <w:ins w:id="55" w:author="Cognizant Technology Solutions" w:date="2017-06-30T07:55:00Z">
        <w:r>
          <w:rPr>
            <w:rFonts w:ascii="Helvetica" w:hAnsi="Helvetica"/>
          </w:rPr>
          <w:lastRenderedPageBreak/>
          <w:t xml:space="preserve">Document </w:t>
        </w:r>
      </w:ins>
      <w:ins w:id="56" w:author="Cognizant Technology Solutions" w:date="2017-06-30T07:56:00Z">
        <w:r>
          <w:rPr>
            <w:rFonts w:ascii="Helvetica" w:hAnsi="Helvetica"/>
          </w:rPr>
          <w:t xml:space="preserve">management </w:t>
        </w:r>
      </w:ins>
      <w:ins w:id="57" w:author="Cognizant Technology Solutions" w:date="2017-06-30T07:55:00Z">
        <w:r>
          <w:rPr>
            <w:rFonts w:ascii="Helvetica" w:hAnsi="Helvetica"/>
          </w:rPr>
          <w:t>cannot be printed without policy and customer data…</w:t>
        </w:r>
      </w:ins>
    </w:p>
    <w:p w:rsidR="00065B1A" w:rsidRPr="00065B1A" w:rsidRDefault="00065B1A" w:rsidP="00065B1A">
      <w:pPr>
        <w:pStyle w:val="ListParagraph"/>
        <w:numPr>
          <w:ilvl w:val="0"/>
          <w:numId w:val="31"/>
        </w:numPr>
        <w:jc w:val="both"/>
        <w:rPr>
          <w:ins w:id="58" w:author="Cognizant Technology Solutions" w:date="2017-06-30T07:54:00Z"/>
          <w:rFonts w:ascii="Helvetica" w:hAnsi="Helvetica"/>
          <w:rPrChange w:id="59" w:author="Cognizant Technology Solutions" w:date="2017-06-30T07:54:00Z">
            <w:rPr>
              <w:ins w:id="60" w:author="Cognizant Technology Solutions" w:date="2017-06-30T07:54:00Z"/>
            </w:rPr>
          </w:rPrChange>
        </w:rPr>
        <w:pPrChange w:id="61" w:author="Cognizant Technology Solutions" w:date="2017-06-30T07:55:00Z">
          <w:pPr>
            <w:jc w:val="both"/>
          </w:pPr>
        </w:pPrChange>
      </w:pPr>
      <w:ins w:id="62" w:author="Cognizant Technology Solutions" w:date="2017-06-30T07:55:00Z">
        <w:r>
          <w:rPr>
            <w:rFonts w:ascii="Helvetica" w:hAnsi="Helvetica"/>
          </w:rPr>
          <w:t>Is it a micro</w:t>
        </w:r>
      </w:ins>
      <w:ins w:id="63" w:author="Cognizant Technology Solutions" w:date="2017-06-30T07:56:00Z">
        <w:r>
          <w:rPr>
            <w:rFonts w:ascii="Helvetica" w:hAnsi="Helvetica"/>
          </w:rPr>
          <w:t xml:space="preserve"> </w:t>
        </w:r>
      </w:ins>
      <w:ins w:id="64" w:author="Cognizant Technology Solutions" w:date="2017-06-30T07:55:00Z">
        <w:r>
          <w:rPr>
            <w:rFonts w:ascii="Helvetica" w:hAnsi="Helvetica"/>
          </w:rPr>
          <w:t>service &gt; probably not…why?</w:t>
        </w:r>
      </w:ins>
    </w:p>
    <w:p w:rsidR="00065B1A" w:rsidRDefault="00065B1A" w:rsidP="00800C3E">
      <w:pPr>
        <w:jc w:val="both"/>
        <w:rPr>
          <w:ins w:id="65" w:author="Cognizant Technology Solutions" w:date="2017-06-30T07:51:00Z"/>
          <w:rFonts w:ascii="Helvetica" w:hAnsi="Helvetica"/>
        </w:rPr>
      </w:pPr>
    </w:p>
    <w:p w:rsidR="00FC17A6" w:rsidRPr="00FC17A6" w:rsidRDefault="00FC17A6" w:rsidP="00FC17A6">
      <w:pPr>
        <w:pStyle w:val="ListParagraph"/>
        <w:numPr>
          <w:ilvl w:val="0"/>
          <w:numId w:val="30"/>
        </w:numPr>
        <w:jc w:val="both"/>
        <w:rPr>
          <w:ins w:id="66" w:author="Cognizant Technology Solutions" w:date="2017-06-30T07:52:00Z"/>
          <w:rFonts w:ascii="Helvetica" w:hAnsi="Helvetica"/>
          <w:rPrChange w:id="67" w:author="Cognizant Technology Solutions" w:date="2017-06-30T07:52:00Z">
            <w:rPr>
              <w:ins w:id="68" w:author="Cognizant Technology Solutions" w:date="2017-06-30T07:52:00Z"/>
            </w:rPr>
          </w:rPrChange>
        </w:rPr>
        <w:pPrChange w:id="69" w:author="Cognizant Technology Solutions" w:date="2017-06-30T07:52:00Z">
          <w:pPr>
            <w:jc w:val="both"/>
          </w:pPr>
        </w:pPrChange>
      </w:pPr>
      <w:ins w:id="70" w:author="Cognizant Technology Solutions" w:date="2017-06-30T07:52:00Z">
        <w:r w:rsidRPr="00FC17A6">
          <w:rPr>
            <w:rFonts w:ascii="Helvetica" w:hAnsi="Helvetica"/>
            <w:rPrChange w:id="71" w:author="Cognizant Technology Solutions" w:date="2017-06-30T07:52:00Z">
              <w:rPr/>
            </w:rPrChange>
          </w:rPr>
          <w:t>Why some can be candidates for MS?</w:t>
        </w:r>
      </w:ins>
    </w:p>
    <w:p w:rsidR="00FC17A6" w:rsidRDefault="00FC17A6" w:rsidP="00FC17A6">
      <w:pPr>
        <w:pStyle w:val="ListParagraph"/>
        <w:numPr>
          <w:ilvl w:val="0"/>
          <w:numId w:val="30"/>
        </w:numPr>
        <w:jc w:val="both"/>
        <w:rPr>
          <w:ins w:id="72" w:author="Cognizant Technology Solutions" w:date="2017-06-30T07:57:00Z"/>
          <w:rFonts w:ascii="Helvetica" w:hAnsi="Helvetica"/>
        </w:rPr>
        <w:pPrChange w:id="73" w:author="Cognizant Technology Solutions" w:date="2017-06-30T07:52:00Z">
          <w:pPr>
            <w:jc w:val="both"/>
          </w:pPr>
        </w:pPrChange>
      </w:pPr>
      <w:ins w:id="74" w:author="Cognizant Technology Solutions" w:date="2017-06-30T07:52:00Z">
        <w:r w:rsidRPr="00FC17A6">
          <w:rPr>
            <w:rFonts w:ascii="Helvetica" w:hAnsi="Helvetica"/>
          </w:rPr>
          <w:t xml:space="preserve">And </w:t>
        </w:r>
      </w:ins>
      <w:ins w:id="75" w:author="Cognizant Technology Solutions" w:date="2017-06-30T07:53:00Z">
        <w:r>
          <w:rPr>
            <w:rFonts w:ascii="Helvetica" w:hAnsi="Helvetica"/>
          </w:rPr>
          <w:t>w</w:t>
        </w:r>
      </w:ins>
      <w:ins w:id="76" w:author="Cognizant Technology Solutions" w:date="2017-06-30T07:52:00Z">
        <w:r w:rsidRPr="00FC17A6">
          <w:rPr>
            <w:rFonts w:ascii="Helvetica" w:hAnsi="Helvetica"/>
            <w:rPrChange w:id="77" w:author="Cognizant Technology Solutions" w:date="2017-06-30T07:52:00Z">
              <w:rPr/>
            </w:rPrChange>
          </w:rPr>
          <w:t>hy other cannot be?</w:t>
        </w:r>
      </w:ins>
    </w:p>
    <w:p w:rsidR="00065B1A" w:rsidRDefault="00065B1A" w:rsidP="00FC17A6">
      <w:pPr>
        <w:pStyle w:val="ListParagraph"/>
        <w:numPr>
          <w:ilvl w:val="0"/>
          <w:numId w:val="30"/>
        </w:numPr>
        <w:jc w:val="both"/>
        <w:rPr>
          <w:ins w:id="78" w:author="Cognizant Technology Solutions" w:date="2017-06-30T07:57:00Z"/>
          <w:rFonts w:ascii="Helvetica" w:hAnsi="Helvetica"/>
        </w:rPr>
        <w:pPrChange w:id="79" w:author="Cognizant Technology Solutions" w:date="2017-06-30T07:52:00Z">
          <w:pPr>
            <w:jc w:val="both"/>
          </w:pPr>
        </w:pPrChange>
      </w:pPr>
      <w:ins w:id="80" w:author="Cognizant Technology Solutions" w:date="2017-06-30T07:57:00Z">
        <w:r>
          <w:rPr>
            <w:rFonts w:ascii="Helvetica" w:hAnsi="Helvetica"/>
          </w:rPr>
          <w:t>Customer management/Account Management</w:t>
        </w:r>
      </w:ins>
    </w:p>
    <w:p w:rsidR="00065B1A" w:rsidRDefault="00065B1A" w:rsidP="00065B1A">
      <w:pPr>
        <w:jc w:val="both"/>
        <w:rPr>
          <w:ins w:id="81" w:author="Cognizant Technology Solutions" w:date="2017-06-30T07:57:00Z"/>
          <w:rFonts w:ascii="Helvetica" w:hAnsi="Helvetica"/>
        </w:rPr>
      </w:pPr>
    </w:p>
    <w:p w:rsidR="00065B1A" w:rsidRDefault="00065B1A" w:rsidP="00065B1A">
      <w:pPr>
        <w:jc w:val="both"/>
        <w:rPr>
          <w:ins w:id="82" w:author="Cognizant Technology Solutions" w:date="2017-06-30T07:57:00Z"/>
          <w:rFonts w:ascii="Helvetica" w:hAnsi="Helvetica"/>
        </w:rPr>
      </w:pPr>
      <w:ins w:id="83" w:author="Cognizant Technology Solutions" w:date="2017-06-30T07:57:00Z">
        <w:r>
          <w:rPr>
            <w:rFonts w:ascii="Helvetica" w:hAnsi="Helvetica"/>
          </w:rPr>
          <w:t>Claims cannot be microservices – explain why.</w:t>
        </w:r>
      </w:ins>
    </w:p>
    <w:p w:rsidR="00065B1A" w:rsidRPr="00065B1A" w:rsidRDefault="00065B1A" w:rsidP="00065B1A">
      <w:pPr>
        <w:jc w:val="both"/>
        <w:rPr>
          <w:ins w:id="84" w:author="Cognizant Technology Solutions" w:date="2017-06-30T07:53:00Z"/>
          <w:rFonts w:ascii="Helvetica" w:hAnsi="Helvetica"/>
          <w:rPrChange w:id="85" w:author="Cognizant Technology Solutions" w:date="2017-06-30T07:57:00Z">
            <w:rPr>
              <w:ins w:id="86" w:author="Cognizant Technology Solutions" w:date="2017-06-30T07:53:00Z"/>
            </w:rPr>
          </w:rPrChange>
        </w:rPr>
      </w:pPr>
      <w:bookmarkStart w:id="87" w:name="_GoBack"/>
      <w:bookmarkEnd w:id="87"/>
    </w:p>
    <w:p w:rsidR="00FC17A6" w:rsidRDefault="00FC17A6" w:rsidP="00FC17A6">
      <w:pPr>
        <w:jc w:val="both"/>
        <w:rPr>
          <w:ins w:id="88" w:author="Cognizant Technology Solutions" w:date="2017-06-30T07:53:00Z"/>
          <w:rFonts w:ascii="Helvetica" w:hAnsi="Helvetica"/>
        </w:rPr>
      </w:pPr>
    </w:p>
    <w:p w:rsidR="00FC17A6" w:rsidRPr="00FC17A6" w:rsidRDefault="00FC17A6" w:rsidP="00FC17A6">
      <w:pPr>
        <w:jc w:val="both"/>
        <w:rPr>
          <w:ins w:id="89" w:author="Cognizant Technology Solutions" w:date="2017-06-30T07:51:00Z"/>
          <w:rFonts w:ascii="Helvetica" w:hAnsi="Helvetica"/>
          <w:rPrChange w:id="90" w:author="Cognizant Technology Solutions" w:date="2017-06-30T07:53:00Z">
            <w:rPr>
              <w:ins w:id="91" w:author="Cognizant Technology Solutions" w:date="2017-06-30T07:51:00Z"/>
            </w:rPr>
          </w:rPrChange>
        </w:rPr>
      </w:pPr>
      <w:proofErr w:type="gramStart"/>
      <w:ins w:id="92" w:author="Cognizant Technology Solutions" w:date="2017-06-30T07:53:00Z">
        <w:r>
          <w:rPr>
            <w:rFonts w:ascii="Helvetica" w:hAnsi="Helvetica"/>
          </w:rPr>
          <w:t>Scalability only for rating and not needed for policy admin.</w:t>
        </w:r>
      </w:ins>
      <w:proofErr w:type="gramEnd"/>
    </w:p>
    <w:p w:rsidR="00FC17A6" w:rsidRPr="00800C3E" w:rsidRDefault="00FC17A6" w:rsidP="00800C3E">
      <w:pPr>
        <w:jc w:val="both"/>
        <w:rPr>
          <w:rFonts w:ascii="Helvetica" w:hAnsi="Helvetica"/>
        </w:rPr>
      </w:pPr>
    </w:p>
    <w:sectPr w:rsidR="00FC17A6" w:rsidRPr="00800C3E" w:rsidSect="007176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Cognizant Technology Solutions" w:date="2017-06-30T07:18:00Z" w:initials="CTS">
    <w:p w:rsidR="00065B1A" w:rsidRDefault="00065B1A">
      <w:pPr>
        <w:pStyle w:val="CommentText"/>
      </w:pPr>
      <w:r>
        <w:rPr>
          <w:rStyle w:val="CommentReference"/>
        </w:rPr>
        <w:annotationRef/>
      </w:r>
      <w:r>
        <w:t>Long sentence</w:t>
      </w:r>
    </w:p>
    <w:p w:rsidR="00065B1A" w:rsidRDefault="00065B1A">
      <w:pPr>
        <w:pStyle w:val="CommentText"/>
      </w:pPr>
      <w:r>
        <w:t xml:space="preserve">What are system of intelligence </w:t>
      </w:r>
    </w:p>
    <w:p w:rsidR="00065B1A" w:rsidRDefault="00065B1A">
      <w:pPr>
        <w:pStyle w:val="CommentText"/>
      </w:pPr>
      <w:r>
        <w:t>Automate what.</w:t>
      </w:r>
    </w:p>
    <w:p w:rsidR="00065B1A" w:rsidRDefault="00065B1A">
      <w:pPr>
        <w:pStyle w:val="CommentText"/>
      </w:pPr>
    </w:p>
    <w:p w:rsidR="00065B1A" w:rsidRDefault="00065B1A">
      <w:pPr>
        <w:pStyle w:val="CommentText"/>
      </w:pPr>
      <w:r>
        <w:t>Reducing capex by adopting cloud technologies….</w:t>
      </w:r>
    </w:p>
    <w:p w:rsidR="00065B1A" w:rsidRDefault="00065B1A">
      <w:pPr>
        <w:pStyle w:val="CommentText"/>
      </w:pPr>
    </w:p>
    <w:p w:rsidR="00065B1A" w:rsidRDefault="00065B1A">
      <w:pPr>
        <w:pStyle w:val="CommentText"/>
      </w:pPr>
      <w:r>
        <w:t>Tech stack standardization and reduced IT expenditure (capex)</w:t>
      </w:r>
    </w:p>
    <w:p w:rsidR="00065B1A" w:rsidRDefault="00065B1A">
      <w:pPr>
        <w:pStyle w:val="CommentText"/>
      </w:pPr>
    </w:p>
    <w:p w:rsidR="00065B1A" w:rsidRDefault="00065B1A">
      <w:pPr>
        <w:pStyle w:val="CommentText"/>
      </w:pPr>
    </w:p>
  </w:comment>
  <w:comment w:id="17" w:author="Cognizant Technology Solutions" w:date="2017-06-30T07:25:00Z" w:initials="CTS">
    <w:p w:rsidR="00065B1A" w:rsidRDefault="00065B1A">
      <w:pPr>
        <w:pStyle w:val="CommentText"/>
      </w:pPr>
      <w:r>
        <w:rPr>
          <w:rStyle w:val="CommentReference"/>
        </w:rPr>
        <w:annotationRef/>
      </w:r>
      <w:r>
        <w:t>Move this heading up</w:t>
      </w:r>
    </w:p>
  </w:comment>
  <w:comment w:id="26" w:author="Cognizant Technology Solutions" w:date="2017-06-30T07:42:00Z" w:initials="CTS">
    <w:p w:rsidR="00065B1A" w:rsidRDefault="00065B1A">
      <w:pPr>
        <w:pStyle w:val="CommentText"/>
      </w:pPr>
      <w:r>
        <w:rPr>
          <w:rStyle w:val="CommentReference"/>
        </w:rPr>
        <w:annotationRef/>
      </w:r>
      <w:r>
        <w:t>Put this as a solution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31A" w:rsidRDefault="0089131A" w:rsidP="002113CC">
      <w:r>
        <w:separator/>
      </w:r>
    </w:p>
  </w:endnote>
  <w:endnote w:type="continuationSeparator" w:id="0">
    <w:p w:rsidR="0089131A" w:rsidRDefault="0089131A" w:rsidP="002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31A" w:rsidRDefault="0089131A" w:rsidP="002113CC">
      <w:r>
        <w:separator/>
      </w:r>
    </w:p>
  </w:footnote>
  <w:footnote w:type="continuationSeparator" w:id="0">
    <w:p w:rsidR="0089131A" w:rsidRDefault="0089131A" w:rsidP="002113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5pt;height:9.5pt" o:bullet="t">
        <v:imagedata r:id="rId1" o:title="BD21300_"/>
      </v:shape>
    </w:pict>
  </w:numPicBullet>
  <w:numPicBullet w:numPicBulletId="1">
    <w:pict>
      <v:shape id="_x0000_i1049" type="#_x0000_t75" style="width:192.25pt;height:192.25pt" o:bullet="t">
        <v:imagedata r:id="rId2" o:title="white-right-pointing-backhand-index"/>
      </v:shape>
    </w:pict>
  </w:numPicBullet>
  <w:abstractNum w:abstractNumId="0">
    <w:nsid w:val="009F056E"/>
    <w:multiLevelType w:val="hybridMultilevel"/>
    <w:tmpl w:val="7DE07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0A135C"/>
    <w:multiLevelType w:val="hybridMultilevel"/>
    <w:tmpl w:val="F4CA6A5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B4A3BCB"/>
    <w:multiLevelType w:val="hybridMultilevel"/>
    <w:tmpl w:val="306AA90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B0B2E"/>
    <w:multiLevelType w:val="hybridMultilevel"/>
    <w:tmpl w:val="0E424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5A4684"/>
    <w:multiLevelType w:val="hybridMultilevel"/>
    <w:tmpl w:val="E32826A2"/>
    <w:lvl w:ilvl="0" w:tplc="F7FE84B0">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FF35B0"/>
    <w:multiLevelType w:val="hybridMultilevel"/>
    <w:tmpl w:val="B4F2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41E8E"/>
    <w:multiLevelType w:val="hybridMultilevel"/>
    <w:tmpl w:val="ACDC0256"/>
    <w:lvl w:ilvl="0" w:tplc="946EB272">
      <w:start w:val="1"/>
      <w:numFmt w:val="bullet"/>
      <w:lvlText w:val=""/>
      <w:lvlJc w:val="left"/>
      <w:pPr>
        <w:ind w:left="1080" w:hanging="360"/>
      </w:pPr>
      <w:rPr>
        <w:rFonts w:ascii="Wingdings" w:hAnsi="Wingdings" w:hint="default"/>
        <w:color w:val="548DD4" w:themeColor="text2" w:themeTint="99"/>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985EAA"/>
    <w:multiLevelType w:val="hybridMultilevel"/>
    <w:tmpl w:val="F62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B0B24"/>
    <w:multiLevelType w:val="hybridMultilevel"/>
    <w:tmpl w:val="1610BBAA"/>
    <w:lvl w:ilvl="0" w:tplc="57024368">
      <w:start w:val="1"/>
      <w:numFmt w:val="bullet"/>
      <w:lvlText w:val=""/>
      <w:lvlPicBulletId w:val="0"/>
      <w:lvlJc w:val="left"/>
      <w:pPr>
        <w:ind w:left="360" w:hanging="360"/>
      </w:pPr>
      <w:rPr>
        <w:rFonts w:ascii="Symbol" w:hAnsi="Symbol"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571534"/>
    <w:multiLevelType w:val="hybridMultilevel"/>
    <w:tmpl w:val="84D67F6C"/>
    <w:lvl w:ilvl="0" w:tplc="5702436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C17CFD"/>
    <w:multiLevelType w:val="hybridMultilevel"/>
    <w:tmpl w:val="9B184C58"/>
    <w:lvl w:ilvl="0" w:tplc="6FD2298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45CE9"/>
    <w:multiLevelType w:val="hybridMultilevel"/>
    <w:tmpl w:val="1FCE63A2"/>
    <w:lvl w:ilvl="0" w:tplc="8CCCD1A6">
      <w:start w:val="1"/>
      <w:numFmt w:val="bullet"/>
      <w:lvlText w:val=""/>
      <w:lvlJc w:val="left"/>
      <w:pPr>
        <w:ind w:left="360" w:hanging="360"/>
      </w:pPr>
      <w:rPr>
        <w:rFonts w:ascii="Wingdings" w:hAnsi="Wingdings" w:hint="default"/>
        <w:color w:val="auto"/>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3137E4"/>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F45311"/>
    <w:multiLevelType w:val="hybridMultilevel"/>
    <w:tmpl w:val="949EE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87B7BFA"/>
    <w:multiLevelType w:val="hybridMultilevel"/>
    <w:tmpl w:val="5C581BC2"/>
    <w:lvl w:ilvl="0" w:tplc="36BADF04">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A54471"/>
    <w:multiLevelType w:val="hybridMultilevel"/>
    <w:tmpl w:val="3E98AE68"/>
    <w:lvl w:ilvl="0" w:tplc="9E5E09FA">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73E15"/>
    <w:multiLevelType w:val="hybridMultilevel"/>
    <w:tmpl w:val="E44A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D84483"/>
    <w:multiLevelType w:val="hybridMultilevel"/>
    <w:tmpl w:val="DCE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B103D2"/>
    <w:multiLevelType w:val="hybridMultilevel"/>
    <w:tmpl w:val="980A2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983707A"/>
    <w:multiLevelType w:val="hybridMultilevel"/>
    <w:tmpl w:val="3FC867BC"/>
    <w:lvl w:ilvl="0" w:tplc="2918FA5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4A2B7B"/>
    <w:multiLevelType w:val="hybridMultilevel"/>
    <w:tmpl w:val="AB428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AB53B2"/>
    <w:multiLevelType w:val="hybridMultilevel"/>
    <w:tmpl w:val="54B64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DC7AFA"/>
    <w:multiLevelType w:val="hybridMultilevel"/>
    <w:tmpl w:val="210C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8433DB5"/>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5CA4404D"/>
    <w:multiLevelType w:val="hybridMultilevel"/>
    <w:tmpl w:val="223480BE"/>
    <w:lvl w:ilvl="0" w:tplc="A920D5F2">
      <w:start w:val="1"/>
      <w:numFmt w:val="bullet"/>
      <w:lvlText w:val=""/>
      <w:lvlJc w:val="left"/>
      <w:pPr>
        <w:ind w:left="360" w:hanging="360"/>
      </w:pPr>
      <w:rPr>
        <w:rFonts w:ascii="Wingdings" w:hAnsi="Wingdings" w:hint="default"/>
        <w:color w:val="548DD4" w:themeColor="text2" w:themeTint="99"/>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0DB7C50"/>
    <w:multiLevelType w:val="hybridMultilevel"/>
    <w:tmpl w:val="CA7439C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5095092"/>
    <w:multiLevelType w:val="hybridMultilevel"/>
    <w:tmpl w:val="6FBA92BA"/>
    <w:lvl w:ilvl="0" w:tplc="E2C67C5E">
      <w:start w:val="1"/>
      <w:numFmt w:val="bullet"/>
      <w:lvlText w:val=""/>
      <w:lvlJc w:val="left"/>
      <w:pPr>
        <w:ind w:left="720" w:hanging="360"/>
      </w:pPr>
      <w:rPr>
        <w:rFonts w:ascii="Wingdings" w:hAnsi="Wingdings" w:hint="default"/>
        <w:color w:val="548DD4" w:themeColor="text2" w:themeTint="99"/>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CA2D0E"/>
    <w:multiLevelType w:val="hybridMultilevel"/>
    <w:tmpl w:val="80B040E6"/>
    <w:lvl w:ilvl="0" w:tplc="0D562280">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6F4368"/>
    <w:multiLevelType w:val="hybridMultilevel"/>
    <w:tmpl w:val="4D1C862A"/>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
    <w:nsid w:val="7ABD7CC0"/>
    <w:multiLevelType w:val="hybridMultilevel"/>
    <w:tmpl w:val="5514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C7035E"/>
    <w:multiLevelType w:val="hybridMultilevel"/>
    <w:tmpl w:val="CD0CD5BC"/>
    <w:lvl w:ilvl="0" w:tplc="6FD2298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10"/>
  </w:num>
  <w:num w:numId="3">
    <w:abstractNumId w:val="15"/>
  </w:num>
  <w:num w:numId="4">
    <w:abstractNumId w:val="2"/>
  </w:num>
  <w:num w:numId="5">
    <w:abstractNumId w:val="28"/>
  </w:num>
  <w:num w:numId="6">
    <w:abstractNumId w:val="1"/>
  </w:num>
  <w:num w:numId="7">
    <w:abstractNumId w:val="20"/>
  </w:num>
  <w:num w:numId="8">
    <w:abstractNumId w:val="23"/>
  </w:num>
  <w:num w:numId="9">
    <w:abstractNumId w:val="18"/>
  </w:num>
  <w:num w:numId="10">
    <w:abstractNumId w:val="30"/>
  </w:num>
  <w:num w:numId="11">
    <w:abstractNumId w:val="0"/>
  </w:num>
  <w:num w:numId="12">
    <w:abstractNumId w:val="21"/>
  </w:num>
  <w:num w:numId="13">
    <w:abstractNumId w:val="12"/>
  </w:num>
  <w:num w:numId="14">
    <w:abstractNumId w:val="22"/>
  </w:num>
  <w:num w:numId="15">
    <w:abstractNumId w:val="17"/>
  </w:num>
  <w:num w:numId="16">
    <w:abstractNumId w:val="29"/>
  </w:num>
  <w:num w:numId="17">
    <w:abstractNumId w:val="13"/>
  </w:num>
  <w:num w:numId="18">
    <w:abstractNumId w:val="9"/>
  </w:num>
  <w:num w:numId="19">
    <w:abstractNumId w:val="14"/>
  </w:num>
  <w:num w:numId="20">
    <w:abstractNumId w:val="24"/>
  </w:num>
  <w:num w:numId="21">
    <w:abstractNumId w:val="8"/>
  </w:num>
  <w:num w:numId="22">
    <w:abstractNumId w:val="25"/>
  </w:num>
  <w:num w:numId="23">
    <w:abstractNumId w:val="4"/>
  </w:num>
  <w:num w:numId="24">
    <w:abstractNumId w:val="6"/>
  </w:num>
  <w:num w:numId="25">
    <w:abstractNumId w:val="26"/>
  </w:num>
  <w:num w:numId="26">
    <w:abstractNumId w:val="27"/>
  </w:num>
  <w:num w:numId="27">
    <w:abstractNumId w:val="11"/>
  </w:num>
  <w:num w:numId="28">
    <w:abstractNumId w:val="5"/>
  </w:num>
  <w:num w:numId="29">
    <w:abstractNumId w:val="7"/>
  </w:num>
  <w:num w:numId="30">
    <w:abstractNumId w:val="16"/>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0E"/>
    <w:rsid w:val="000103B3"/>
    <w:rsid w:val="00010FC2"/>
    <w:rsid w:val="000305A5"/>
    <w:rsid w:val="000363E5"/>
    <w:rsid w:val="000366BB"/>
    <w:rsid w:val="00037064"/>
    <w:rsid w:val="0004047C"/>
    <w:rsid w:val="00043C92"/>
    <w:rsid w:val="00055436"/>
    <w:rsid w:val="00060FC7"/>
    <w:rsid w:val="00065B1A"/>
    <w:rsid w:val="000661A5"/>
    <w:rsid w:val="00070636"/>
    <w:rsid w:val="00070D88"/>
    <w:rsid w:val="0008197E"/>
    <w:rsid w:val="00082C06"/>
    <w:rsid w:val="00090311"/>
    <w:rsid w:val="00090D5D"/>
    <w:rsid w:val="00092104"/>
    <w:rsid w:val="00094D3F"/>
    <w:rsid w:val="000A1ED0"/>
    <w:rsid w:val="000A3C08"/>
    <w:rsid w:val="000A7747"/>
    <w:rsid w:val="000B05B5"/>
    <w:rsid w:val="000B43BB"/>
    <w:rsid w:val="000B77AA"/>
    <w:rsid w:val="000C1CEC"/>
    <w:rsid w:val="000C3D84"/>
    <w:rsid w:val="000D4CB0"/>
    <w:rsid w:val="000D6664"/>
    <w:rsid w:val="00100E0C"/>
    <w:rsid w:val="00101AA6"/>
    <w:rsid w:val="00107573"/>
    <w:rsid w:val="00107726"/>
    <w:rsid w:val="00114D9F"/>
    <w:rsid w:val="001212F0"/>
    <w:rsid w:val="00121486"/>
    <w:rsid w:val="001250B6"/>
    <w:rsid w:val="00130491"/>
    <w:rsid w:val="00130B62"/>
    <w:rsid w:val="001317D2"/>
    <w:rsid w:val="00132BBC"/>
    <w:rsid w:val="001345AB"/>
    <w:rsid w:val="00136215"/>
    <w:rsid w:val="001373D1"/>
    <w:rsid w:val="00137E09"/>
    <w:rsid w:val="00151339"/>
    <w:rsid w:val="00154E51"/>
    <w:rsid w:val="00156079"/>
    <w:rsid w:val="001572D6"/>
    <w:rsid w:val="00160430"/>
    <w:rsid w:val="001713C9"/>
    <w:rsid w:val="00171B74"/>
    <w:rsid w:val="00172915"/>
    <w:rsid w:val="001731FF"/>
    <w:rsid w:val="00174227"/>
    <w:rsid w:val="001810A6"/>
    <w:rsid w:val="00181D66"/>
    <w:rsid w:val="00191FAD"/>
    <w:rsid w:val="00193BCD"/>
    <w:rsid w:val="00193E09"/>
    <w:rsid w:val="00196B21"/>
    <w:rsid w:val="00197233"/>
    <w:rsid w:val="001974F5"/>
    <w:rsid w:val="001A0108"/>
    <w:rsid w:val="001A2544"/>
    <w:rsid w:val="001B0DB2"/>
    <w:rsid w:val="001B2E6D"/>
    <w:rsid w:val="001B49E5"/>
    <w:rsid w:val="001B6275"/>
    <w:rsid w:val="001B7404"/>
    <w:rsid w:val="001C221D"/>
    <w:rsid w:val="001C4F33"/>
    <w:rsid w:val="001C5200"/>
    <w:rsid w:val="001D28D5"/>
    <w:rsid w:val="001D5F94"/>
    <w:rsid w:val="001D699A"/>
    <w:rsid w:val="001D7345"/>
    <w:rsid w:val="001F1685"/>
    <w:rsid w:val="001F1DD8"/>
    <w:rsid w:val="0020208A"/>
    <w:rsid w:val="00203F92"/>
    <w:rsid w:val="00205D40"/>
    <w:rsid w:val="0021130F"/>
    <w:rsid w:val="002113CC"/>
    <w:rsid w:val="00215B8B"/>
    <w:rsid w:val="00221295"/>
    <w:rsid w:val="00223801"/>
    <w:rsid w:val="00224592"/>
    <w:rsid w:val="002264CF"/>
    <w:rsid w:val="00227757"/>
    <w:rsid w:val="00240F9E"/>
    <w:rsid w:val="00243266"/>
    <w:rsid w:val="00251CB3"/>
    <w:rsid w:val="00252F8D"/>
    <w:rsid w:val="00253C3A"/>
    <w:rsid w:val="002559B7"/>
    <w:rsid w:val="00255B2C"/>
    <w:rsid w:val="00257266"/>
    <w:rsid w:val="0026163A"/>
    <w:rsid w:val="00262270"/>
    <w:rsid w:val="00266A7F"/>
    <w:rsid w:val="00270FD9"/>
    <w:rsid w:val="00271A57"/>
    <w:rsid w:val="00276EE0"/>
    <w:rsid w:val="00277620"/>
    <w:rsid w:val="00282CF3"/>
    <w:rsid w:val="00285300"/>
    <w:rsid w:val="00287C2C"/>
    <w:rsid w:val="00293966"/>
    <w:rsid w:val="002A0DFE"/>
    <w:rsid w:val="002A41A4"/>
    <w:rsid w:val="002B2A0F"/>
    <w:rsid w:val="002B3DA2"/>
    <w:rsid w:val="002C110A"/>
    <w:rsid w:val="002C2FE0"/>
    <w:rsid w:val="002D5B90"/>
    <w:rsid w:val="002D7F1E"/>
    <w:rsid w:val="002E4C7E"/>
    <w:rsid w:val="002E5C6B"/>
    <w:rsid w:val="002E713A"/>
    <w:rsid w:val="002E7A68"/>
    <w:rsid w:val="002F56E9"/>
    <w:rsid w:val="00300905"/>
    <w:rsid w:val="00301DA1"/>
    <w:rsid w:val="00302BE2"/>
    <w:rsid w:val="003107BB"/>
    <w:rsid w:val="0031395D"/>
    <w:rsid w:val="0031527E"/>
    <w:rsid w:val="00316A25"/>
    <w:rsid w:val="00331495"/>
    <w:rsid w:val="003318AF"/>
    <w:rsid w:val="00337C52"/>
    <w:rsid w:val="0034477A"/>
    <w:rsid w:val="00351199"/>
    <w:rsid w:val="003511B4"/>
    <w:rsid w:val="00353E5E"/>
    <w:rsid w:val="00367C52"/>
    <w:rsid w:val="00371027"/>
    <w:rsid w:val="003753A0"/>
    <w:rsid w:val="00384121"/>
    <w:rsid w:val="003A3539"/>
    <w:rsid w:val="003B013E"/>
    <w:rsid w:val="003B3FCC"/>
    <w:rsid w:val="003B50CF"/>
    <w:rsid w:val="003B7013"/>
    <w:rsid w:val="003B7DA8"/>
    <w:rsid w:val="003C0BE6"/>
    <w:rsid w:val="003C1D87"/>
    <w:rsid w:val="003C51A6"/>
    <w:rsid w:val="003D354B"/>
    <w:rsid w:val="003D5FCB"/>
    <w:rsid w:val="003E0B17"/>
    <w:rsid w:val="003E5DED"/>
    <w:rsid w:val="003E72DF"/>
    <w:rsid w:val="003F3939"/>
    <w:rsid w:val="003F5491"/>
    <w:rsid w:val="003F68F0"/>
    <w:rsid w:val="003F6905"/>
    <w:rsid w:val="00406FC2"/>
    <w:rsid w:val="004105D9"/>
    <w:rsid w:val="0041184E"/>
    <w:rsid w:val="00413F51"/>
    <w:rsid w:val="00417440"/>
    <w:rsid w:val="00420432"/>
    <w:rsid w:val="004254B5"/>
    <w:rsid w:val="004369AC"/>
    <w:rsid w:val="00440CC2"/>
    <w:rsid w:val="004569A4"/>
    <w:rsid w:val="0047204C"/>
    <w:rsid w:val="004805D0"/>
    <w:rsid w:val="004828E4"/>
    <w:rsid w:val="00483A53"/>
    <w:rsid w:val="00486C6E"/>
    <w:rsid w:val="0049436B"/>
    <w:rsid w:val="00497814"/>
    <w:rsid w:val="00497A48"/>
    <w:rsid w:val="004A079A"/>
    <w:rsid w:val="004A564B"/>
    <w:rsid w:val="004A5A5F"/>
    <w:rsid w:val="004A63E8"/>
    <w:rsid w:val="004B02D3"/>
    <w:rsid w:val="004B2B7E"/>
    <w:rsid w:val="004B775D"/>
    <w:rsid w:val="004C04C7"/>
    <w:rsid w:val="004C1D04"/>
    <w:rsid w:val="004C46A1"/>
    <w:rsid w:val="004C4BFB"/>
    <w:rsid w:val="004C67A7"/>
    <w:rsid w:val="004E5999"/>
    <w:rsid w:val="004F0438"/>
    <w:rsid w:val="00500AC0"/>
    <w:rsid w:val="00500EDA"/>
    <w:rsid w:val="00512165"/>
    <w:rsid w:val="00517152"/>
    <w:rsid w:val="005218AD"/>
    <w:rsid w:val="00523125"/>
    <w:rsid w:val="00525E16"/>
    <w:rsid w:val="005266FB"/>
    <w:rsid w:val="00526B56"/>
    <w:rsid w:val="00541133"/>
    <w:rsid w:val="005437D3"/>
    <w:rsid w:val="005448F0"/>
    <w:rsid w:val="00556968"/>
    <w:rsid w:val="00561B2C"/>
    <w:rsid w:val="00563665"/>
    <w:rsid w:val="00563A18"/>
    <w:rsid w:val="00564B16"/>
    <w:rsid w:val="00574831"/>
    <w:rsid w:val="00576949"/>
    <w:rsid w:val="0057717B"/>
    <w:rsid w:val="00581335"/>
    <w:rsid w:val="00581961"/>
    <w:rsid w:val="0058227D"/>
    <w:rsid w:val="0058325E"/>
    <w:rsid w:val="00585931"/>
    <w:rsid w:val="005877D9"/>
    <w:rsid w:val="00597C18"/>
    <w:rsid w:val="005A2544"/>
    <w:rsid w:val="005A3AFA"/>
    <w:rsid w:val="005A5889"/>
    <w:rsid w:val="005B1A84"/>
    <w:rsid w:val="005B4309"/>
    <w:rsid w:val="005B4FFA"/>
    <w:rsid w:val="005C004F"/>
    <w:rsid w:val="005C1D25"/>
    <w:rsid w:val="005C2D16"/>
    <w:rsid w:val="005D1207"/>
    <w:rsid w:val="005D16BF"/>
    <w:rsid w:val="005D3C26"/>
    <w:rsid w:val="005D57E0"/>
    <w:rsid w:val="005D752F"/>
    <w:rsid w:val="005E1C1E"/>
    <w:rsid w:val="005F07BD"/>
    <w:rsid w:val="00600280"/>
    <w:rsid w:val="0060554E"/>
    <w:rsid w:val="0060620F"/>
    <w:rsid w:val="00611873"/>
    <w:rsid w:val="00613966"/>
    <w:rsid w:val="00615C1B"/>
    <w:rsid w:val="00616146"/>
    <w:rsid w:val="00634B57"/>
    <w:rsid w:val="006352A9"/>
    <w:rsid w:val="006365FF"/>
    <w:rsid w:val="00643644"/>
    <w:rsid w:val="00663A94"/>
    <w:rsid w:val="00663B7C"/>
    <w:rsid w:val="00667F4B"/>
    <w:rsid w:val="0068356A"/>
    <w:rsid w:val="0068417F"/>
    <w:rsid w:val="0069395E"/>
    <w:rsid w:val="006A119A"/>
    <w:rsid w:val="006B1BE4"/>
    <w:rsid w:val="006B2FF0"/>
    <w:rsid w:val="006B74D0"/>
    <w:rsid w:val="006D16CC"/>
    <w:rsid w:val="006E489C"/>
    <w:rsid w:val="006E71B5"/>
    <w:rsid w:val="006F6D95"/>
    <w:rsid w:val="00700D99"/>
    <w:rsid w:val="007029ED"/>
    <w:rsid w:val="00714FC7"/>
    <w:rsid w:val="0071716A"/>
    <w:rsid w:val="00717661"/>
    <w:rsid w:val="00720560"/>
    <w:rsid w:val="00731059"/>
    <w:rsid w:val="00732195"/>
    <w:rsid w:val="00732B23"/>
    <w:rsid w:val="00741134"/>
    <w:rsid w:val="00744882"/>
    <w:rsid w:val="00744E65"/>
    <w:rsid w:val="007555CF"/>
    <w:rsid w:val="00756E7F"/>
    <w:rsid w:val="007758E6"/>
    <w:rsid w:val="00780B16"/>
    <w:rsid w:val="00787952"/>
    <w:rsid w:val="007901B8"/>
    <w:rsid w:val="007936C8"/>
    <w:rsid w:val="0079447E"/>
    <w:rsid w:val="00797710"/>
    <w:rsid w:val="007A634E"/>
    <w:rsid w:val="007A64E7"/>
    <w:rsid w:val="007A7401"/>
    <w:rsid w:val="007B2A97"/>
    <w:rsid w:val="007B6DC6"/>
    <w:rsid w:val="007C2E37"/>
    <w:rsid w:val="007C54B5"/>
    <w:rsid w:val="007D0C44"/>
    <w:rsid w:val="007D3311"/>
    <w:rsid w:val="007E090F"/>
    <w:rsid w:val="007E56BE"/>
    <w:rsid w:val="007E6B36"/>
    <w:rsid w:val="007E6F7E"/>
    <w:rsid w:val="007F45C6"/>
    <w:rsid w:val="007F4A7E"/>
    <w:rsid w:val="007F4EAD"/>
    <w:rsid w:val="007F54C1"/>
    <w:rsid w:val="007F5DC8"/>
    <w:rsid w:val="007F7701"/>
    <w:rsid w:val="00800C3E"/>
    <w:rsid w:val="00802443"/>
    <w:rsid w:val="00802C12"/>
    <w:rsid w:val="008058E1"/>
    <w:rsid w:val="00814D75"/>
    <w:rsid w:val="0082046F"/>
    <w:rsid w:val="008230FA"/>
    <w:rsid w:val="00824C80"/>
    <w:rsid w:val="00835000"/>
    <w:rsid w:val="0083575D"/>
    <w:rsid w:val="008357C6"/>
    <w:rsid w:val="00840A15"/>
    <w:rsid w:val="0084123B"/>
    <w:rsid w:val="0084227E"/>
    <w:rsid w:val="00846137"/>
    <w:rsid w:val="008507EF"/>
    <w:rsid w:val="008552C0"/>
    <w:rsid w:val="00855F12"/>
    <w:rsid w:val="00856886"/>
    <w:rsid w:val="00871304"/>
    <w:rsid w:val="00871658"/>
    <w:rsid w:val="00873D39"/>
    <w:rsid w:val="0087549B"/>
    <w:rsid w:val="008811CF"/>
    <w:rsid w:val="0089131A"/>
    <w:rsid w:val="00893DFC"/>
    <w:rsid w:val="008A088E"/>
    <w:rsid w:val="008A08DE"/>
    <w:rsid w:val="008A69E5"/>
    <w:rsid w:val="008B4482"/>
    <w:rsid w:val="008B481A"/>
    <w:rsid w:val="008B7133"/>
    <w:rsid w:val="008C0CAA"/>
    <w:rsid w:val="008C4DB6"/>
    <w:rsid w:val="008E1352"/>
    <w:rsid w:val="008E1E79"/>
    <w:rsid w:val="008E2566"/>
    <w:rsid w:val="008E6831"/>
    <w:rsid w:val="008E6C54"/>
    <w:rsid w:val="008F4F08"/>
    <w:rsid w:val="008F6C1E"/>
    <w:rsid w:val="008F7AC4"/>
    <w:rsid w:val="00910A5E"/>
    <w:rsid w:val="009134D9"/>
    <w:rsid w:val="0091611C"/>
    <w:rsid w:val="009258B6"/>
    <w:rsid w:val="009269E8"/>
    <w:rsid w:val="00934C7C"/>
    <w:rsid w:val="0094012F"/>
    <w:rsid w:val="00941D0C"/>
    <w:rsid w:val="0095165A"/>
    <w:rsid w:val="0095301A"/>
    <w:rsid w:val="0095676F"/>
    <w:rsid w:val="00963912"/>
    <w:rsid w:val="0097418F"/>
    <w:rsid w:val="0097526C"/>
    <w:rsid w:val="009846C0"/>
    <w:rsid w:val="009906F1"/>
    <w:rsid w:val="00991A0E"/>
    <w:rsid w:val="0099604D"/>
    <w:rsid w:val="009979CE"/>
    <w:rsid w:val="009A4031"/>
    <w:rsid w:val="009A7F0C"/>
    <w:rsid w:val="009B6244"/>
    <w:rsid w:val="009C6949"/>
    <w:rsid w:val="009D35DA"/>
    <w:rsid w:val="009D4B91"/>
    <w:rsid w:val="009E1C9F"/>
    <w:rsid w:val="009E552B"/>
    <w:rsid w:val="009F1D41"/>
    <w:rsid w:val="009F4A56"/>
    <w:rsid w:val="009F6C54"/>
    <w:rsid w:val="00A0410A"/>
    <w:rsid w:val="00A044F1"/>
    <w:rsid w:val="00A048D3"/>
    <w:rsid w:val="00A04C9E"/>
    <w:rsid w:val="00A05599"/>
    <w:rsid w:val="00A06AF7"/>
    <w:rsid w:val="00A07A1E"/>
    <w:rsid w:val="00A13408"/>
    <w:rsid w:val="00A15C97"/>
    <w:rsid w:val="00A1661D"/>
    <w:rsid w:val="00A20437"/>
    <w:rsid w:val="00A21E56"/>
    <w:rsid w:val="00A22A73"/>
    <w:rsid w:val="00A22A8F"/>
    <w:rsid w:val="00A254F6"/>
    <w:rsid w:val="00A25A65"/>
    <w:rsid w:val="00A34A5E"/>
    <w:rsid w:val="00A44C15"/>
    <w:rsid w:val="00A6116A"/>
    <w:rsid w:val="00A61DE0"/>
    <w:rsid w:val="00A712B5"/>
    <w:rsid w:val="00A72EFF"/>
    <w:rsid w:val="00A7613A"/>
    <w:rsid w:val="00A80972"/>
    <w:rsid w:val="00A8300A"/>
    <w:rsid w:val="00A86503"/>
    <w:rsid w:val="00A933D2"/>
    <w:rsid w:val="00A956F1"/>
    <w:rsid w:val="00A968C8"/>
    <w:rsid w:val="00AA02D8"/>
    <w:rsid w:val="00AA23B2"/>
    <w:rsid w:val="00AA2FA7"/>
    <w:rsid w:val="00AA4E83"/>
    <w:rsid w:val="00AB13B5"/>
    <w:rsid w:val="00AB2A80"/>
    <w:rsid w:val="00AC4618"/>
    <w:rsid w:val="00AC5ECC"/>
    <w:rsid w:val="00AC67C9"/>
    <w:rsid w:val="00AC6ED3"/>
    <w:rsid w:val="00AC6FCC"/>
    <w:rsid w:val="00AD2568"/>
    <w:rsid w:val="00AD2809"/>
    <w:rsid w:val="00AD2A81"/>
    <w:rsid w:val="00AD2CC3"/>
    <w:rsid w:val="00AE03F0"/>
    <w:rsid w:val="00AE44C0"/>
    <w:rsid w:val="00AF1625"/>
    <w:rsid w:val="00B06180"/>
    <w:rsid w:val="00B0751D"/>
    <w:rsid w:val="00B11012"/>
    <w:rsid w:val="00B139FD"/>
    <w:rsid w:val="00B13D22"/>
    <w:rsid w:val="00B15031"/>
    <w:rsid w:val="00B1570B"/>
    <w:rsid w:val="00B1641B"/>
    <w:rsid w:val="00B25115"/>
    <w:rsid w:val="00B37F9A"/>
    <w:rsid w:val="00B41C23"/>
    <w:rsid w:val="00B50FCD"/>
    <w:rsid w:val="00B51724"/>
    <w:rsid w:val="00B528B4"/>
    <w:rsid w:val="00B57E87"/>
    <w:rsid w:val="00B74C85"/>
    <w:rsid w:val="00B778B7"/>
    <w:rsid w:val="00B812BB"/>
    <w:rsid w:val="00B84339"/>
    <w:rsid w:val="00B870AB"/>
    <w:rsid w:val="00B87BFF"/>
    <w:rsid w:val="00B94927"/>
    <w:rsid w:val="00BB20AA"/>
    <w:rsid w:val="00BB5C92"/>
    <w:rsid w:val="00BB7DD7"/>
    <w:rsid w:val="00BC5B36"/>
    <w:rsid w:val="00BC6F7B"/>
    <w:rsid w:val="00BD1FFA"/>
    <w:rsid w:val="00BD38C3"/>
    <w:rsid w:val="00BD3B63"/>
    <w:rsid w:val="00BE292C"/>
    <w:rsid w:val="00BE447D"/>
    <w:rsid w:val="00BE6043"/>
    <w:rsid w:val="00BF36F8"/>
    <w:rsid w:val="00BF3A5C"/>
    <w:rsid w:val="00BF3B9C"/>
    <w:rsid w:val="00BF6F4A"/>
    <w:rsid w:val="00C026EF"/>
    <w:rsid w:val="00C12149"/>
    <w:rsid w:val="00C228CC"/>
    <w:rsid w:val="00C249FB"/>
    <w:rsid w:val="00C35943"/>
    <w:rsid w:val="00C35CEB"/>
    <w:rsid w:val="00C37B6A"/>
    <w:rsid w:val="00C44B7E"/>
    <w:rsid w:val="00C46C61"/>
    <w:rsid w:val="00C50D0E"/>
    <w:rsid w:val="00C551E7"/>
    <w:rsid w:val="00C6411D"/>
    <w:rsid w:val="00C64471"/>
    <w:rsid w:val="00C66354"/>
    <w:rsid w:val="00C71E99"/>
    <w:rsid w:val="00C7410D"/>
    <w:rsid w:val="00C75245"/>
    <w:rsid w:val="00C8059E"/>
    <w:rsid w:val="00C814BD"/>
    <w:rsid w:val="00C91E0E"/>
    <w:rsid w:val="00C966D4"/>
    <w:rsid w:val="00CA39AF"/>
    <w:rsid w:val="00CA7592"/>
    <w:rsid w:val="00CA7E12"/>
    <w:rsid w:val="00CB2053"/>
    <w:rsid w:val="00CC3681"/>
    <w:rsid w:val="00CC4C1D"/>
    <w:rsid w:val="00CD0103"/>
    <w:rsid w:val="00CD1F94"/>
    <w:rsid w:val="00CE2322"/>
    <w:rsid w:val="00CE4735"/>
    <w:rsid w:val="00CE4835"/>
    <w:rsid w:val="00D00C75"/>
    <w:rsid w:val="00D064EF"/>
    <w:rsid w:val="00D11BAC"/>
    <w:rsid w:val="00D160EB"/>
    <w:rsid w:val="00D16F90"/>
    <w:rsid w:val="00D16FB3"/>
    <w:rsid w:val="00D242E3"/>
    <w:rsid w:val="00D25F21"/>
    <w:rsid w:val="00D2714E"/>
    <w:rsid w:val="00D3131F"/>
    <w:rsid w:val="00D33AB7"/>
    <w:rsid w:val="00D35EDA"/>
    <w:rsid w:val="00D36743"/>
    <w:rsid w:val="00D40AD5"/>
    <w:rsid w:val="00D510F0"/>
    <w:rsid w:val="00D5228F"/>
    <w:rsid w:val="00D536D7"/>
    <w:rsid w:val="00D61E81"/>
    <w:rsid w:val="00D66371"/>
    <w:rsid w:val="00D7024F"/>
    <w:rsid w:val="00D72F95"/>
    <w:rsid w:val="00D73738"/>
    <w:rsid w:val="00D7775D"/>
    <w:rsid w:val="00D8170F"/>
    <w:rsid w:val="00D83C00"/>
    <w:rsid w:val="00D85438"/>
    <w:rsid w:val="00D85905"/>
    <w:rsid w:val="00D8728C"/>
    <w:rsid w:val="00D87CC2"/>
    <w:rsid w:val="00D909A3"/>
    <w:rsid w:val="00D90FDF"/>
    <w:rsid w:val="00D91E2C"/>
    <w:rsid w:val="00D93732"/>
    <w:rsid w:val="00D9400A"/>
    <w:rsid w:val="00D94CE0"/>
    <w:rsid w:val="00D94FDE"/>
    <w:rsid w:val="00DC2DAC"/>
    <w:rsid w:val="00DC36FB"/>
    <w:rsid w:val="00DE0CE9"/>
    <w:rsid w:val="00DF26E6"/>
    <w:rsid w:val="00DF277F"/>
    <w:rsid w:val="00DF494B"/>
    <w:rsid w:val="00E006A0"/>
    <w:rsid w:val="00E04277"/>
    <w:rsid w:val="00E04AB7"/>
    <w:rsid w:val="00E1333F"/>
    <w:rsid w:val="00E13D3B"/>
    <w:rsid w:val="00E1630E"/>
    <w:rsid w:val="00E279E9"/>
    <w:rsid w:val="00E30AC9"/>
    <w:rsid w:val="00E312E6"/>
    <w:rsid w:val="00E33201"/>
    <w:rsid w:val="00E3569E"/>
    <w:rsid w:val="00E358A2"/>
    <w:rsid w:val="00E37299"/>
    <w:rsid w:val="00E404F1"/>
    <w:rsid w:val="00E44C1C"/>
    <w:rsid w:val="00E53C6E"/>
    <w:rsid w:val="00E549F3"/>
    <w:rsid w:val="00E54E5F"/>
    <w:rsid w:val="00E56283"/>
    <w:rsid w:val="00E5762B"/>
    <w:rsid w:val="00E673B0"/>
    <w:rsid w:val="00E719D3"/>
    <w:rsid w:val="00E71F52"/>
    <w:rsid w:val="00E82987"/>
    <w:rsid w:val="00E84F47"/>
    <w:rsid w:val="00E851D2"/>
    <w:rsid w:val="00E87281"/>
    <w:rsid w:val="00E93F03"/>
    <w:rsid w:val="00E948BA"/>
    <w:rsid w:val="00E96EB1"/>
    <w:rsid w:val="00E96FE5"/>
    <w:rsid w:val="00EA0225"/>
    <w:rsid w:val="00EB46C1"/>
    <w:rsid w:val="00EB64AC"/>
    <w:rsid w:val="00EB77A3"/>
    <w:rsid w:val="00EC1CBD"/>
    <w:rsid w:val="00EC4694"/>
    <w:rsid w:val="00EC6AC4"/>
    <w:rsid w:val="00EC6D32"/>
    <w:rsid w:val="00ED1C44"/>
    <w:rsid w:val="00ED1CE2"/>
    <w:rsid w:val="00ED4BB4"/>
    <w:rsid w:val="00ED5E16"/>
    <w:rsid w:val="00EE6952"/>
    <w:rsid w:val="00EF6832"/>
    <w:rsid w:val="00EF7182"/>
    <w:rsid w:val="00F0184F"/>
    <w:rsid w:val="00F05048"/>
    <w:rsid w:val="00F06BCB"/>
    <w:rsid w:val="00F07432"/>
    <w:rsid w:val="00F2247E"/>
    <w:rsid w:val="00F308EA"/>
    <w:rsid w:val="00F309D5"/>
    <w:rsid w:val="00F32A36"/>
    <w:rsid w:val="00F33F56"/>
    <w:rsid w:val="00F52958"/>
    <w:rsid w:val="00F558D4"/>
    <w:rsid w:val="00F5729E"/>
    <w:rsid w:val="00F6183C"/>
    <w:rsid w:val="00F618BF"/>
    <w:rsid w:val="00F6191B"/>
    <w:rsid w:val="00F64DAC"/>
    <w:rsid w:val="00F66E51"/>
    <w:rsid w:val="00F755E0"/>
    <w:rsid w:val="00F76FC5"/>
    <w:rsid w:val="00F82BD5"/>
    <w:rsid w:val="00F90D3C"/>
    <w:rsid w:val="00F90E60"/>
    <w:rsid w:val="00F922E6"/>
    <w:rsid w:val="00FB4192"/>
    <w:rsid w:val="00FB6A8E"/>
    <w:rsid w:val="00FC17A6"/>
    <w:rsid w:val="00FC2727"/>
    <w:rsid w:val="00FC361E"/>
    <w:rsid w:val="00FC3B8A"/>
    <w:rsid w:val="00FD0BB5"/>
    <w:rsid w:val="00FD6F1C"/>
    <w:rsid w:val="00FE157A"/>
    <w:rsid w:val="00FE2FD6"/>
    <w:rsid w:val="00FE5DDC"/>
    <w:rsid w:val="00FE657B"/>
    <w:rsid w:val="00FF3132"/>
    <w:rsid w:val="00FF5C08"/>
    <w:rsid w:val="00FF75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20F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94F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30E"/>
    <w:pPr>
      <w:ind w:left="720"/>
      <w:contextualSpacing/>
    </w:pPr>
  </w:style>
  <w:style w:type="paragraph" w:styleId="BalloonText">
    <w:name w:val="Balloon Text"/>
    <w:basedOn w:val="Normal"/>
    <w:link w:val="BalloonTextChar"/>
    <w:uiPriority w:val="99"/>
    <w:semiHidden/>
    <w:unhideWhenUsed/>
    <w:rsid w:val="00497A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A48"/>
    <w:rPr>
      <w:rFonts w:ascii="Lucida Grande" w:hAnsi="Lucida Grande" w:cs="Lucida Grande"/>
      <w:sz w:val="18"/>
      <w:szCs w:val="18"/>
    </w:rPr>
  </w:style>
  <w:style w:type="character" w:customStyle="1" w:styleId="apple-converted-space">
    <w:name w:val="apple-converted-space"/>
    <w:basedOn w:val="DefaultParagraphFont"/>
    <w:rsid w:val="00EC6AC4"/>
  </w:style>
  <w:style w:type="character" w:styleId="Hyperlink">
    <w:name w:val="Hyperlink"/>
    <w:basedOn w:val="DefaultParagraphFont"/>
    <w:uiPriority w:val="99"/>
    <w:unhideWhenUsed/>
    <w:rsid w:val="00E04AB7"/>
    <w:rPr>
      <w:color w:val="0000FF"/>
      <w:u w:val="single"/>
    </w:rPr>
  </w:style>
  <w:style w:type="character" w:styleId="Strong">
    <w:name w:val="Strong"/>
    <w:basedOn w:val="DefaultParagraphFont"/>
    <w:uiPriority w:val="22"/>
    <w:qFormat/>
    <w:rsid w:val="00AD2A81"/>
    <w:rPr>
      <w:b/>
      <w:bCs/>
    </w:rPr>
  </w:style>
  <w:style w:type="paragraph" w:styleId="NormalWeb">
    <w:name w:val="Normal (Web)"/>
    <w:basedOn w:val="Normal"/>
    <w:uiPriority w:val="99"/>
    <w:semiHidden/>
    <w:unhideWhenUsed/>
    <w:rsid w:val="00D16FB3"/>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2113CC"/>
    <w:pPr>
      <w:tabs>
        <w:tab w:val="center" w:pos="4320"/>
        <w:tab w:val="right" w:pos="8640"/>
      </w:tabs>
    </w:pPr>
  </w:style>
  <w:style w:type="character" w:customStyle="1" w:styleId="HeaderChar">
    <w:name w:val="Header Char"/>
    <w:basedOn w:val="DefaultParagraphFont"/>
    <w:link w:val="Header"/>
    <w:uiPriority w:val="99"/>
    <w:rsid w:val="002113CC"/>
  </w:style>
  <w:style w:type="paragraph" w:styleId="Footer">
    <w:name w:val="footer"/>
    <w:basedOn w:val="Normal"/>
    <w:link w:val="FooterChar"/>
    <w:uiPriority w:val="99"/>
    <w:unhideWhenUsed/>
    <w:rsid w:val="002113CC"/>
    <w:pPr>
      <w:tabs>
        <w:tab w:val="center" w:pos="4320"/>
        <w:tab w:val="right" w:pos="8640"/>
      </w:tabs>
    </w:pPr>
  </w:style>
  <w:style w:type="character" w:customStyle="1" w:styleId="FooterChar">
    <w:name w:val="Footer Char"/>
    <w:basedOn w:val="DefaultParagraphFont"/>
    <w:link w:val="Footer"/>
    <w:uiPriority w:val="99"/>
    <w:rsid w:val="002113CC"/>
  </w:style>
  <w:style w:type="character" w:customStyle="1" w:styleId="Heading2Char">
    <w:name w:val="Heading 2 Char"/>
    <w:basedOn w:val="DefaultParagraphFont"/>
    <w:link w:val="Heading2"/>
    <w:uiPriority w:val="9"/>
    <w:rsid w:val="00D94FDE"/>
    <w:rPr>
      <w:rFonts w:ascii="Times" w:hAnsi="Times"/>
      <w:b/>
      <w:bCs/>
      <w:sz w:val="36"/>
      <w:szCs w:val="36"/>
    </w:rPr>
  </w:style>
  <w:style w:type="table" w:styleId="TableGrid">
    <w:name w:val="Table Grid"/>
    <w:basedOn w:val="TableNormal"/>
    <w:uiPriority w:val="59"/>
    <w:rsid w:val="007F7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20560"/>
    <w:rPr>
      <w:rFonts w:ascii="Verdana" w:eastAsiaTheme="minorHAnsi" w:hAnsi="Verdana"/>
      <w:sz w:val="20"/>
      <w:szCs w:val="21"/>
    </w:rPr>
  </w:style>
  <w:style w:type="character" w:customStyle="1" w:styleId="PlainTextChar">
    <w:name w:val="Plain Text Char"/>
    <w:basedOn w:val="DefaultParagraphFont"/>
    <w:link w:val="PlainText"/>
    <w:uiPriority w:val="99"/>
    <w:semiHidden/>
    <w:rsid w:val="00720560"/>
    <w:rPr>
      <w:rFonts w:ascii="Verdana" w:eastAsiaTheme="minorHAnsi" w:hAnsi="Verdana"/>
      <w:sz w:val="20"/>
      <w:szCs w:val="21"/>
    </w:rPr>
  </w:style>
  <w:style w:type="character" w:styleId="CommentReference">
    <w:name w:val="annotation reference"/>
    <w:basedOn w:val="DefaultParagraphFont"/>
    <w:uiPriority w:val="99"/>
    <w:semiHidden/>
    <w:unhideWhenUsed/>
    <w:rsid w:val="00F05048"/>
    <w:rPr>
      <w:sz w:val="16"/>
      <w:szCs w:val="16"/>
    </w:rPr>
  </w:style>
  <w:style w:type="paragraph" w:styleId="CommentText">
    <w:name w:val="annotation text"/>
    <w:basedOn w:val="Normal"/>
    <w:link w:val="CommentTextChar"/>
    <w:uiPriority w:val="99"/>
    <w:semiHidden/>
    <w:unhideWhenUsed/>
    <w:rsid w:val="00F05048"/>
    <w:rPr>
      <w:sz w:val="20"/>
      <w:szCs w:val="20"/>
    </w:rPr>
  </w:style>
  <w:style w:type="character" w:customStyle="1" w:styleId="CommentTextChar">
    <w:name w:val="Comment Text Char"/>
    <w:basedOn w:val="DefaultParagraphFont"/>
    <w:link w:val="CommentText"/>
    <w:uiPriority w:val="99"/>
    <w:semiHidden/>
    <w:rsid w:val="00F05048"/>
    <w:rPr>
      <w:sz w:val="20"/>
      <w:szCs w:val="20"/>
    </w:rPr>
  </w:style>
  <w:style w:type="paragraph" w:styleId="CommentSubject">
    <w:name w:val="annotation subject"/>
    <w:basedOn w:val="CommentText"/>
    <w:next w:val="CommentText"/>
    <w:link w:val="CommentSubjectChar"/>
    <w:uiPriority w:val="99"/>
    <w:semiHidden/>
    <w:unhideWhenUsed/>
    <w:rsid w:val="00F05048"/>
    <w:rPr>
      <w:b/>
      <w:bCs/>
    </w:rPr>
  </w:style>
  <w:style w:type="character" w:customStyle="1" w:styleId="CommentSubjectChar">
    <w:name w:val="Comment Subject Char"/>
    <w:basedOn w:val="CommentTextChar"/>
    <w:link w:val="CommentSubject"/>
    <w:uiPriority w:val="99"/>
    <w:semiHidden/>
    <w:rsid w:val="00F050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99814">
      <w:bodyDiv w:val="1"/>
      <w:marLeft w:val="0"/>
      <w:marRight w:val="0"/>
      <w:marTop w:val="0"/>
      <w:marBottom w:val="0"/>
      <w:divBdr>
        <w:top w:val="none" w:sz="0" w:space="0" w:color="auto"/>
        <w:left w:val="none" w:sz="0" w:space="0" w:color="auto"/>
        <w:bottom w:val="none" w:sz="0" w:space="0" w:color="auto"/>
        <w:right w:val="none" w:sz="0" w:space="0" w:color="auto"/>
      </w:divBdr>
    </w:div>
    <w:div w:id="95105723">
      <w:bodyDiv w:val="1"/>
      <w:marLeft w:val="0"/>
      <w:marRight w:val="0"/>
      <w:marTop w:val="0"/>
      <w:marBottom w:val="0"/>
      <w:divBdr>
        <w:top w:val="none" w:sz="0" w:space="0" w:color="auto"/>
        <w:left w:val="none" w:sz="0" w:space="0" w:color="auto"/>
        <w:bottom w:val="none" w:sz="0" w:space="0" w:color="auto"/>
        <w:right w:val="none" w:sz="0" w:space="0" w:color="auto"/>
      </w:divBdr>
    </w:div>
    <w:div w:id="124979783">
      <w:bodyDiv w:val="1"/>
      <w:marLeft w:val="0"/>
      <w:marRight w:val="0"/>
      <w:marTop w:val="0"/>
      <w:marBottom w:val="0"/>
      <w:divBdr>
        <w:top w:val="none" w:sz="0" w:space="0" w:color="auto"/>
        <w:left w:val="none" w:sz="0" w:space="0" w:color="auto"/>
        <w:bottom w:val="none" w:sz="0" w:space="0" w:color="auto"/>
        <w:right w:val="none" w:sz="0" w:space="0" w:color="auto"/>
      </w:divBdr>
    </w:div>
    <w:div w:id="156964873">
      <w:bodyDiv w:val="1"/>
      <w:marLeft w:val="0"/>
      <w:marRight w:val="0"/>
      <w:marTop w:val="0"/>
      <w:marBottom w:val="0"/>
      <w:divBdr>
        <w:top w:val="none" w:sz="0" w:space="0" w:color="auto"/>
        <w:left w:val="none" w:sz="0" w:space="0" w:color="auto"/>
        <w:bottom w:val="none" w:sz="0" w:space="0" w:color="auto"/>
        <w:right w:val="none" w:sz="0" w:space="0" w:color="auto"/>
      </w:divBdr>
    </w:div>
    <w:div w:id="170221078">
      <w:bodyDiv w:val="1"/>
      <w:marLeft w:val="0"/>
      <w:marRight w:val="0"/>
      <w:marTop w:val="0"/>
      <w:marBottom w:val="0"/>
      <w:divBdr>
        <w:top w:val="none" w:sz="0" w:space="0" w:color="auto"/>
        <w:left w:val="none" w:sz="0" w:space="0" w:color="auto"/>
        <w:bottom w:val="none" w:sz="0" w:space="0" w:color="auto"/>
        <w:right w:val="none" w:sz="0" w:space="0" w:color="auto"/>
      </w:divBdr>
    </w:div>
    <w:div w:id="181865007">
      <w:bodyDiv w:val="1"/>
      <w:marLeft w:val="0"/>
      <w:marRight w:val="0"/>
      <w:marTop w:val="0"/>
      <w:marBottom w:val="0"/>
      <w:divBdr>
        <w:top w:val="none" w:sz="0" w:space="0" w:color="auto"/>
        <w:left w:val="none" w:sz="0" w:space="0" w:color="auto"/>
        <w:bottom w:val="none" w:sz="0" w:space="0" w:color="auto"/>
        <w:right w:val="none" w:sz="0" w:space="0" w:color="auto"/>
      </w:divBdr>
    </w:div>
    <w:div w:id="199513170">
      <w:bodyDiv w:val="1"/>
      <w:marLeft w:val="0"/>
      <w:marRight w:val="0"/>
      <w:marTop w:val="0"/>
      <w:marBottom w:val="0"/>
      <w:divBdr>
        <w:top w:val="none" w:sz="0" w:space="0" w:color="auto"/>
        <w:left w:val="none" w:sz="0" w:space="0" w:color="auto"/>
        <w:bottom w:val="none" w:sz="0" w:space="0" w:color="auto"/>
        <w:right w:val="none" w:sz="0" w:space="0" w:color="auto"/>
      </w:divBdr>
    </w:div>
    <w:div w:id="286544999">
      <w:bodyDiv w:val="1"/>
      <w:marLeft w:val="0"/>
      <w:marRight w:val="0"/>
      <w:marTop w:val="0"/>
      <w:marBottom w:val="0"/>
      <w:divBdr>
        <w:top w:val="none" w:sz="0" w:space="0" w:color="auto"/>
        <w:left w:val="none" w:sz="0" w:space="0" w:color="auto"/>
        <w:bottom w:val="none" w:sz="0" w:space="0" w:color="auto"/>
        <w:right w:val="none" w:sz="0" w:space="0" w:color="auto"/>
      </w:divBdr>
    </w:div>
    <w:div w:id="315231629">
      <w:bodyDiv w:val="1"/>
      <w:marLeft w:val="0"/>
      <w:marRight w:val="0"/>
      <w:marTop w:val="0"/>
      <w:marBottom w:val="0"/>
      <w:divBdr>
        <w:top w:val="none" w:sz="0" w:space="0" w:color="auto"/>
        <w:left w:val="none" w:sz="0" w:space="0" w:color="auto"/>
        <w:bottom w:val="none" w:sz="0" w:space="0" w:color="auto"/>
        <w:right w:val="none" w:sz="0" w:space="0" w:color="auto"/>
      </w:divBdr>
    </w:div>
    <w:div w:id="354692477">
      <w:bodyDiv w:val="1"/>
      <w:marLeft w:val="0"/>
      <w:marRight w:val="0"/>
      <w:marTop w:val="0"/>
      <w:marBottom w:val="0"/>
      <w:divBdr>
        <w:top w:val="none" w:sz="0" w:space="0" w:color="auto"/>
        <w:left w:val="none" w:sz="0" w:space="0" w:color="auto"/>
        <w:bottom w:val="none" w:sz="0" w:space="0" w:color="auto"/>
        <w:right w:val="none" w:sz="0" w:space="0" w:color="auto"/>
      </w:divBdr>
    </w:div>
    <w:div w:id="430853232">
      <w:bodyDiv w:val="1"/>
      <w:marLeft w:val="0"/>
      <w:marRight w:val="0"/>
      <w:marTop w:val="0"/>
      <w:marBottom w:val="0"/>
      <w:divBdr>
        <w:top w:val="none" w:sz="0" w:space="0" w:color="auto"/>
        <w:left w:val="none" w:sz="0" w:space="0" w:color="auto"/>
        <w:bottom w:val="none" w:sz="0" w:space="0" w:color="auto"/>
        <w:right w:val="none" w:sz="0" w:space="0" w:color="auto"/>
      </w:divBdr>
    </w:div>
    <w:div w:id="436825962">
      <w:bodyDiv w:val="1"/>
      <w:marLeft w:val="0"/>
      <w:marRight w:val="0"/>
      <w:marTop w:val="0"/>
      <w:marBottom w:val="0"/>
      <w:divBdr>
        <w:top w:val="none" w:sz="0" w:space="0" w:color="auto"/>
        <w:left w:val="none" w:sz="0" w:space="0" w:color="auto"/>
        <w:bottom w:val="none" w:sz="0" w:space="0" w:color="auto"/>
        <w:right w:val="none" w:sz="0" w:space="0" w:color="auto"/>
      </w:divBdr>
    </w:div>
    <w:div w:id="446655836">
      <w:bodyDiv w:val="1"/>
      <w:marLeft w:val="0"/>
      <w:marRight w:val="0"/>
      <w:marTop w:val="0"/>
      <w:marBottom w:val="0"/>
      <w:divBdr>
        <w:top w:val="none" w:sz="0" w:space="0" w:color="auto"/>
        <w:left w:val="none" w:sz="0" w:space="0" w:color="auto"/>
        <w:bottom w:val="none" w:sz="0" w:space="0" w:color="auto"/>
        <w:right w:val="none" w:sz="0" w:space="0" w:color="auto"/>
      </w:divBdr>
    </w:div>
    <w:div w:id="456678916">
      <w:bodyDiv w:val="1"/>
      <w:marLeft w:val="0"/>
      <w:marRight w:val="0"/>
      <w:marTop w:val="0"/>
      <w:marBottom w:val="0"/>
      <w:divBdr>
        <w:top w:val="none" w:sz="0" w:space="0" w:color="auto"/>
        <w:left w:val="none" w:sz="0" w:space="0" w:color="auto"/>
        <w:bottom w:val="none" w:sz="0" w:space="0" w:color="auto"/>
        <w:right w:val="none" w:sz="0" w:space="0" w:color="auto"/>
      </w:divBdr>
    </w:div>
    <w:div w:id="471214919">
      <w:bodyDiv w:val="1"/>
      <w:marLeft w:val="0"/>
      <w:marRight w:val="0"/>
      <w:marTop w:val="0"/>
      <w:marBottom w:val="0"/>
      <w:divBdr>
        <w:top w:val="none" w:sz="0" w:space="0" w:color="auto"/>
        <w:left w:val="none" w:sz="0" w:space="0" w:color="auto"/>
        <w:bottom w:val="none" w:sz="0" w:space="0" w:color="auto"/>
        <w:right w:val="none" w:sz="0" w:space="0" w:color="auto"/>
      </w:divBdr>
    </w:div>
    <w:div w:id="476343923">
      <w:bodyDiv w:val="1"/>
      <w:marLeft w:val="0"/>
      <w:marRight w:val="0"/>
      <w:marTop w:val="0"/>
      <w:marBottom w:val="0"/>
      <w:divBdr>
        <w:top w:val="none" w:sz="0" w:space="0" w:color="auto"/>
        <w:left w:val="none" w:sz="0" w:space="0" w:color="auto"/>
        <w:bottom w:val="none" w:sz="0" w:space="0" w:color="auto"/>
        <w:right w:val="none" w:sz="0" w:space="0" w:color="auto"/>
      </w:divBdr>
    </w:div>
    <w:div w:id="5539271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164">
          <w:marLeft w:val="994"/>
          <w:marRight w:val="0"/>
          <w:marTop w:val="40"/>
          <w:marBottom w:val="40"/>
          <w:divBdr>
            <w:top w:val="none" w:sz="0" w:space="0" w:color="auto"/>
            <w:left w:val="none" w:sz="0" w:space="0" w:color="auto"/>
            <w:bottom w:val="none" w:sz="0" w:space="0" w:color="auto"/>
            <w:right w:val="none" w:sz="0" w:space="0" w:color="auto"/>
          </w:divBdr>
        </w:div>
        <w:div w:id="1548026812">
          <w:marLeft w:val="994"/>
          <w:marRight w:val="0"/>
          <w:marTop w:val="40"/>
          <w:marBottom w:val="40"/>
          <w:divBdr>
            <w:top w:val="none" w:sz="0" w:space="0" w:color="auto"/>
            <w:left w:val="none" w:sz="0" w:space="0" w:color="auto"/>
            <w:bottom w:val="none" w:sz="0" w:space="0" w:color="auto"/>
            <w:right w:val="none" w:sz="0" w:space="0" w:color="auto"/>
          </w:divBdr>
        </w:div>
        <w:div w:id="2058120347">
          <w:marLeft w:val="994"/>
          <w:marRight w:val="0"/>
          <w:marTop w:val="40"/>
          <w:marBottom w:val="40"/>
          <w:divBdr>
            <w:top w:val="none" w:sz="0" w:space="0" w:color="auto"/>
            <w:left w:val="none" w:sz="0" w:space="0" w:color="auto"/>
            <w:bottom w:val="none" w:sz="0" w:space="0" w:color="auto"/>
            <w:right w:val="none" w:sz="0" w:space="0" w:color="auto"/>
          </w:divBdr>
        </w:div>
        <w:div w:id="695697284">
          <w:marLeft w:val="994"/>
          <w:marRight w:val="0"/>
          <w:marTop w:val="40"/>
          <w:marBottom w:val="40"/>
          <w:divBdr>
            <w:top w:val="none" w:sz="0" w:space="0" w:color="auto"/>
            <w:left w:val="none" w:sz="0" w:space="0" w:color="auto"/>
            <w:bottom w:val="none" w:sz="0" w:space="0" w:color="auto"/>
            <w:right w:val="none" w:sz="0" w:space="0" w:color="auto"/>
          </w:divBdr>
        </w:div>
        <w:div w:id="1391466402">
          <w:marLeft w:val="994"/>
          <w:marRight w:val="0"/>
          <w:marTop w:val="40"/>
          <w:marBottom w:val="40"/>
          <w:divBdr>
            <w:top w:val="none" w:sz="0" w:space="0" w:color="auto"/>
            <w:left w:val="none" w:sz="0" w:space="0" w:color="auto"/>
            <w:bottom w:val="none" w:sz="0" w:space="0" w:color="auto"/>
            <w:right w:val="none" w:sz="0" w:space="0" w:color="auto"/>
          </w:divBdr>
        </w:div>
        <w:div w:id="2015183560">
          <w:marLeft w:val="994"/>
          <w:marRight w:val="0"/>
          <w:marTop w:val="40"/>
          <w:marBottom w:val="40"/>
          <w:divBdr>
            <w:top w:val="none" w:sz="0" w:space="0" w:color="auto"/>
            <w:left w:val="none" w:sz="0" w:space="0" w:color="auto"/>
            <w:bottom w:val="none" w:sz="0" w:space="0" w:color="auto"/>
            <w:right w:val="none" w:sz="0" w:space="0" w:color="auto"/>
          </w:divBdr>
        </w:div>
      </w:divsChild>
    </w:div>
    <w:div w:id="588344124">
      <w:bodyDiv w:val="1"/>
      <w:marLeft w:val="0"/>
      <w:marRight w:val="0"/>
      <w:marTop w:val="0"/>
      <w:marBottom w:val="0"/>
      <w:divBdr>
        <w:top w:val="none" w:sz="0" w:space="0" w:color="auto"/>
        <w:left w:val="none" w:sz="0" w:space="0" w:color="auto"/>
        <w:bottom w:val="none" w:sz="0" w:space="0" w:color="auto"/>
        <w:right w:val="none" w:sz="0" w:space="0" w:color="auto"/>
      </w:divBdr>
    </w:div>
    <w:div w:id="626937389">
      <w:bodyDiv w:val="1"/>
      <w:marLeft w:val="0"/>
      <w:marRight w:val="0"/>
      <w:marTop w:val="0"/>
      <w:marBottom w:val="0"/>
      <w:divBdr>
        <w:top w:val="none" w:sz="0" w:space="0" w:color="auto"/>
        <w:left w:val="none" w:sz="0" w:space="0" w:color="auto"/>
        <w:bottom w:val="none" w:sz="0" w:space="0" w:color="auto"/>
        <w:right w:val="none" w:sz="0" w:space="0" w:color="auto"/>
      </w:divBdr>
    </w:div>
    <w:div w:id="718478529">
      <w:bodyDiv w:val="1"/>
      <w:marLeft w:val="0"/>
      <w:marRight w:val="0"/>
      <w:marTop w:val="0"/>
      <w:marBottom w:val="0"/>
      <w:divBdr>
        <w:top w:val="none" w:sz="0" w:space="0" w:color="auto"/>
        <w:left w:val="none" w:sz="0" w:space="0" w:color="auto"/>
        <w:bottom w:val="none" w:sz="0" w:space="0" w:color="auto"/>
        <w:right w:val="none" w:sz="0" w:space="0" w:color="auto"/>
      </w:divBdr>
    </w:div>
    <w:div w:id="740715592">
      <w:bodyDiv w:val="1"/>
      <w:marLeft w:val="0"/>
      <w:marRight w:val="0"/>
      <w:marTop w:val="0"/>
      <w:marBottom w:val="0"/>
      <w:divBdr>
        <w:top w:val="none" w:sz="0" w:space="0" w:color="auto"/>
        <w:left w:val="none" w:sz="0" w:space="0" w:color="auto"/>
        <w:bottom w:val="none" w:sz="0" w:space="0" w:color="auto"/>
        <w:right w:val="none" w:sz="0" w:space="0" w:color="auto"/>
      </w:divBdr>
    </w:div>
    <w:div w:id="742677939">
      <w:bodyDiv w:val="1"/>
      <w:marLeft w:val="0"/>
      <w:marRight w:val="0"/>
      <w:marTop w:val="0"/>
      <w:marBottom w:val="0"/>
      <w:divBdr>
        <w:top w:val="none" w:sz="0" w:space="0" w:color="auto"/>
        <w:left w:val="none" w:sz="0" w:space="0" w:color="auto"/>
        <w:bottom w:val="none" w:sz="0" w:space="0" w:color="auto"/>
        <w:right w:val="none" w:sz="0" w:space="0" w:color="auto"/>
      </w:divBdr>
    </w:div>
    <w:div w:id="765855515">
      <w:bodyDiv w:val="1"/>
      <w:marLeft w:val="0"/>
      <w:marRight w:val="0"/>
      <w:marTop w:val="0"/>
      <w:marBottom w:val="0"/>
      <w:divBdr>
        <w:top w:val="none" w:sz="0" w:space="0" w:color="auto"/>
        <w:left w:val="none" w:sz="0" w:space="0" w:color="auto"/>
        <w:bottom w:val="none" w:sz="0" w:space="0" w:color="auto"/>
        <w:right w:val="none" w:sz="0" w:space="0" w:color="auto"/>
      </w:divBdr>
    </w:div>
    <w:div w:id="781386664">
      <w:bodyDiv w:val="1"/>
      <w:marLeft w:val="0"/>
      <w:marRight w:val="0"/>
      <w:marTop w:val="0"/>
      <w:marBottom w:val="0"/>
      <w:divBdr>
        <w:top w:val="none" w:sz="0" w:space="0" w:color="auto"/>
        <w:left w:val="none" w:sz="0" w:space="0" w:color="auto"/>
        <w:bottom w:val="none" w:sz="0" w:space="0" w:color="auto"/>
        <w:right w:val="none" w:sz="0" w:space="0" w:color="auto"/>
      </w:divBdr>
    </w:div>
    <w:div w:id="816531320">
      <w:bodyDiv w:val="1"/>
      <w:marLeft w:val="0"/>
      <w:marRight w:val="0"/>
      <w:marTop w:val="0"/>
      <w:marBottom w:val="0"/>
      <w:divBdr>
        <w:top w:val="none" w:sz="0" w:space="0" w:color="auto"/>
        <w:left w:val="none" w:sz="0" w:space="0" w:color="auto"/>
        <w:bottom w:val="none" w:sz="0" w:space="0" w:color="auto"/>
        <w:right w:val="none" w:sz="0" w:space="0" w:color="auto"/>
      </w:divBdr>
    </w:div>
    <w:div w:id="816914648">
      <w:bodyDiv w:val="1"/>
      <w:marLeft w:val="0"/>
      <w:marRight w:val="0"/>
      <w:marTop w:val="0"/>
      <w:marBottom w:val="0"/>
      <w:divBdr>
        <w:top w:val="none" w:sz="0" w:space="0" w:color="auto"/>
        <w:left w:val="none" w:sz="0" w:space="0" w:color="auto"/>
        <w:bottom w:val="none" w:sz="0" w:space="0" w:color="auto"/>
        <w:right w:val="none" w:sz="0" w:space="0" w:color="auto"/>
      </w:divBdr>
    </w:div>
    <w:div w:id="874001791">
      <w:bodyDiv w:val="1"/>
      <w:marLeft w:val="0"/>
      <w:marRight w:val="0"/>
      <w:marTop w:val="0"/>
      <w:marBottom w:val="0"/>
      <w:divBdr>
        <w:top w:val="none" w:sz="0" w:space="0" w:color="auto"/>
        <w:left w:val="none" w:sz="0" w:space="0" w:color="auto"/>
        <w:bottom w:val="none" w:sz="0" w:space="0" w:color="auto"/>
        <w:right w:val="none" w:sz="0" w:space="0" w:color="auto"/>
      </w:divBdr>
    </w:div>
    <w:div w:id="876165376">
      <w:bodyDiv w:val="1"/>
      <w:marLeft w:val="0"/>
      <w:marRight w:val="0"/>
      <w:marTop w:val="0"/>
      <w:marBottom w:val="0"/>
      <w:divBdr>
        <w:top w:val="none" w:sz="0" w:space="0" w:color="auto"/>
        <w:left w:val="none" w:sz="0" w:space="0" w:color="auto"/>
        <w:bottom w:val="none" w:sz="0" w:space="0" w:color="auto"/>
        <w:right w:val="none" w:sz="0" w:space="0" w:color="auto"/>
      </w:divBdr>
      <w:divsChild>
        <w:div w:id="5747808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86141624">
      <w:bodyDiv w:val="1"/>
      <w:marLeft w:val="0"/>
      <w:marRight w:val="0"/>
      <w:marTop w:val="0"/>
      <w:marBottom w:val="0"/>
      <w:divBdr>
        <w:top w:val="none" w:sz="0" w:space="0" w:color="auto"/>
        <w:left w:val="none" w:sz="0" w:space="0" w:color="auto"/>
        <w:bottom w:val="none" w:sz="0" w:space="0" w:color="auto"/>
        <w:right w:val="none" w:sz="0" w:space="0" w:color="auto"/>
      </w:divBdr>
    </w:div>
    <w:div w:id="898713350">
      <w:bodyDiv w:val="1"/>
      <w:marLeft w:val="0"/>
      <w:marRight w:val="0"/>
      <w:marTop w:val="0"/>
      <w:marBottom w:val="0"/>
      <w:divBdr>
        <w:top w:val="none" w:sz="0" w:space="0" w:color="auto"/>
        <w:left w:val="none" w:sz="0" w:space="0" w:color="auto"/>
        <w:bottom w:val="none" w:sz="0" w:space="0" w:color="auto"/>
        <w:right w:val="none" w:sz="0" w:space="0" w:color="auto"/>
      </w:divBdr>
    </w:div>
    <w:div w:id="916062546">
      <w:bodyDiv w:val="1"/>
      <w:marLeft w:val="0"/>
      <w:marRight w:val="0"/>
      <w:marTop w:val="0"/>
      <w:marBottom w:val="0"/>
      <w:divBdr>
        <w:top w:val="none" w:sz="0" w:space="0" w:color="auto"/>
        <w:left w:val="none" w:sz="0" w:space="0" w:color="auto"/>
        <w:bottom w:val="none" w:sz="0" w:space="0" w:color="auto"/>
        <w:right w:val="none" w:sz="0" w:space="0" w:color="auto"/>
      </w:divBdr>
    </w:div>
    <w:div w:id="917983167">
      <w:bodyDiv w:val="1"/>
      <w:marLeft w:val="0"/>
      <w:marRight w:val="0"/>
      <w:marTop w:val="0"/>
      <w:marBottom w:val="0"/>
      <w:divBdr>
        <w:top w:val="none" w:sz="0" w:space="0" w:color="auto"/>
        <w:left w:val="none" w:sz="0" w:space="0" w:color="auto"/>
        <w:bottom w:val="none" w:sz="0" w:space="0" w:color="auto"/>
        <w:right w:val="none" w:sz="0" w:space="0" w:color="auto"/>
      </w:divBdr>
    </w:div>
    <w:div w:id="920717876">
      <w:bodyDiv w:val="1"/>
      <w:marLeft w:val="0"/>
      <w:marRight w:val="0"/>
      <w:marTop w:val="0"/>
      <w:marBottom w:val="0"/>
      <w:divBdr>
        <w:top w:val="none" w:sz="0" w:space="0" w:color="auto"/>
        <w:left w:val="none" w:sz="0" w:space="0" w:color="auto"/>
        <w:bottom w:val="none" w:sz="0" w:space="0" w:color="auto"/>
        <w:right w:val="none" w:sz="0" w:space="0" w:color="auto"/>
      </w:divBdr>
    </w:div>
    <w:div w:id="960306139">
      <w:bodyDiv w:val="1"/>
      <w:marLeft w:val="0"/>
      <w:marRight w:val="0"/>
      <w:marTop w:val="0"/>
      <w:marBottom w:val="0"/>
      <w:divBdr>
        <w:top w:val="none" w:sz="0" w:space="0" w:color="auto"/>
        <w:left w:val="none" w:sz="0" w:space="0" w:color="auto"/>
        <w:bottom w:val="none" w:sz="0" w:space="0" w:color="auto"/>
        <w:right w:val="none" w:sz="0" w:space="0" w:color="auto"/>
      </w:divBdr>
    </w:div>
    <w:div w:id="968702916">
      <w:bodyDiv w:val="1"/>
      <w:marLeft w:val="0"/>
      <w:marRight w:val="0"/>
      <w:marTop w:val="0"/>
      <w:marBottom w:val="0"/>
      <w:divBdr>
        <w:top w:val="none" w:sz="0" w:space="0" w:color="auto"/>
        <w:left w:val="none" w:sz="0" w:space="0" w:color="auto"/>
        <w:bottom w:val="none" w:sz="0" w:space="0" w:color="auto"/>
        <w:right w:val="none" w:sz="0" w:space="0" w:color="auto"/>
      </w:divBdr>
    </w:div>
    <w:div w:id="1047989535">
      <w:bodyDiv w:val="1"/>
      <w:marLeft w:val="0"/>
      <w:marRight w:val="0"/>
      <w:marTop w:val="0"/>
      <w:marBottom w:val="0"/>
      <w:divBdr>
        <w:top w:val="none" w:sz="0" w:space="0" w:color="auto"/>
        <w:left w:val="none" w:sz="0" w:space="0" w:color="auto"/>
        <w:bottom w:val="none" w:sz="0" w:space="0" w:color="auto"/>
        <w:right w:val="none" w:sz="0" w:space="0" w:color="auto"/>
      </w:divBdr>
    </w:div>
    <w:div w:id="1050879642">
      <w:bodyDiv w:val="1"/>
      <w:marLeft w:val="0"/>
      <w:marRight w:val="0"/>
      <w:marTop w:val="0"/>
      <w:marBottom w:val="0"/>
      <w:divBdr>
        <w:top w:val="none" w:sz="0" w:space="0" w:color="auto"/>
        <w:left w:val="none" w:sz="0" w:space="0" w:color="auto"/>
        <w:bottom w:val="none" w:sz="0" w:space="0" w:color="auto"/>
        <w:right w:val="none" w:sz="0" w:space="0" w:color="auto"/>
      </w:divBdr>
    </w:div>
    <w:div w:id="1057440632">
      <w:bodyDiv w:val="1"/>
      <w:marLeft w:val="0"/>
      <w:marRight w:val="0"/>
      <w:marTop w:val="0"/>
      <w:marBottom w:val="0"/>
      <w:divBdr>
        <w:top w:val="none" w:sz="0" w:space="0" w:color="auto"/>
        <w:left w:val="none" w:sz="0" w:space="0" w:color="auto"/>
        <w:bottom w:val="none" w:sz="0" w:space="0" w:color="auto"/>
        <w:right w:val="none" w:sz="0" w:space="0" w:color="auto"/>
      </w:divBdr>
    </w:div>
    <w:div w:id="1073087064">
      <w:bodyDiv w:val="1"/>
      <w:marLeft w:val="0"/>
      <w:marRight w:val="0"/>
      <w:marTop w:val="0"/>
      <w:marBottom w:val="0"/>
      <w:divBdr>
        <w:top w:val="none" w:sz="0" w:space="0" w:color="auto"/>
        <w:left w:val="none" w:sz="0" w:space="0" w:color="auto"/>
        <w:bottom w:val="none" w:sz="0" w:space="0" w:color="auto"/>
        <w:right w:val="none" w:sz="0" w:space="0" w:color="auto"/>
      </w:divBdr>
    </w:div>
    <w:div w:id="1213352155">
      <w:bodyDiv w:val="1"/>
      <w:marLeft w:val="0"/>
      <w:marRight w:val="0"/>
      <w:marTop w:val="0"/>
      <w:marBottom w:val="0"/>
      <w:divBdr>
        <w:top w:val="none" w:sz="0" w:space="0" w:color="auto"/>
        <w:left w:val="none" w:sz="0" w:space="0" w:color="auto"/>
        <w:bottom w:val="none" w:sz="0" w:space="0" w:color="auto"/>
        <w:right w:val="none" w:sz="0" w:space="0" w:color="auto"/>
      </w:divBdr>
    </w:div>
    <w:div w:id="1226573640">
      <w:bodyDiv w:val="1"/>
      <w:marLeft w:val="0"/>
      <w:marRight w:val="0"/>
      <w:marTop w:val="0"/>
      <w:marBottom w:val="0"/>
      <w:divBdr>
        <w:top w:val="none" w:sz="0" w:space="0" w:color="auto"/>
        <w:left w:val="none" w:sz="0" w:space="0" w:color="auto"/>
        <w:bottom w:val="none" w:sz="0" w:space="0" w:color="auto"/>
        <w:right w:val="none" w:sz="0" w:space="0" w:color="auto"/>
      </w:divBdr>
    </w:div>
    <w:div w:id="1229919111">
      <w:bodyDiv w:val="1"/>
      <w:marLeft w:val="0"/>
      <w:marRight w:val="0"/>
      <w:marTop w:val="0"/>
      <w:marBottom w:val="0"/>
      <w:divBdr>
        <w:top w:val="none" w:sz="0" w:space="0" w:color="auto"/>
        <w:left w:val="none" w:sz="0" w:space="0" w:color="auto"/>
        <w:bottom w:val="none" w:sz="0" w:space="0" w:color="auto"/>
        <w:right w:val="none" w:sz="0" w:space="0" w:color="auto"/>
      </w:divBdr>
    </w:div>
    <w:div w:id="1248340943">
      <w:bodyDiv w:val="1"/>
      <w:marLeft w:val="0"/>
      <w:marRight w:val="0"/>
      <w:marTop w:val="0"/>
      <w:marBottom w:val="0"/>
      <w:divBdr>
        <w:top w:val="none" w:sz="0" w:space="0" w:color="auto"/>
        <w:left w:val="none" w:sz="0" w:space="0" w:color="auto"/>
        <w:bottom w:val="none" w:sz="0" w:space="0" w:color="auto"/>
        <w:right w:val="none" w:sz="0" w:space="0" w:color="auto"/>
      </w:divBdr>
    </w:div>
    <w:div w:id="1278026524">
      <w:bodyDiv w:val="1"/>
      <w:marLeft w:val="0"/>
      <w:marRight w:val="0"/>
      <w:marTop w:val="0"/>
      <w:marBottom w:val="0"/>
      <w:divBdr>
        <w:top w:val="none" w:sz="0" w:space="0" w:color="auto"/>
        <w:left w:val="none" w:sz="0" w:space="0" w:color="auto"/>
        <w:bottom w:val="none" w:sz="0" w:space="0" w:color="auto"/>
        <w:right w:val="none" w:sz="0" w:space="0" w:color="auto"/>
      </w:divBdr>
    </w:div>
    <w:div w:id="1293167327">
      <w:bodyDiv w:val="1"/>
      <w:marLeft w:val="0"/>
      <w:marRight w:val="0"/>
      <w:marTop w:val="0"/>
      <w:marBottom w:val="0"/>
      <w:divBdr>
        <w:top w:val="none" w:sz="0" w:space="0" w:color="auto"/>
        <w:left w:val="none" w:sz="0" w:space="0" w:color="auto"/>
        <w:bottom w:val="none" w:sz="0" w:space="0" w:color="auto"/>
        <w:right w:val="none" w:sz="0" w:space="0" w:color="auto"/>
      </w:divBdr>
    </w:div>
    <w:div w:id="1344745183">
      <w:bodyDiv w:val="1"/>
      <w:marLeft w:val="0"/>
      <w:marRight w:val="0"/>
      <w:marTop w:val="0"/>
      <w:marBottom w:val="0"/>
      <w:divBdr>
        <w:top w:val="none" w:sz="0" w:space="0" w:color="auto"/>
        <w:left w:val="none" w:sz="0" w:space="0" w:color="auto"/>
        <w:bottom w:val="none" w:sz="0" w:space="0" w:color="auto"/>
        <w:right w:val="none" w:sz="0" w:space="0" w:color="auto"/>
      </w:divBdr>
    </w:div>
    <w:div w:id="1397897338">
      <w:bodyDiv w:val="1"/>
      <w:marLeft w:val="0"/>
      <w:marRight w:val="0"/>
      <w:marTop w:val="0"/>
      <w:marBottom w:val="0"/>
      <w:divBdr>
        <w:top w:val="none" w:sz="0" w:space="0" w:color="auto"/>
        <w:left w:val="none" w:sz="0" w:space="0" w:color="auto"/>
        <w:bottom w:val="none" w:sz="0" w:space="0" w:color="auto"/>
        <w:right w:val="none" w:sz="0" w:space="0" w:color="auto"/>
      </w:divBdr>
    </w:div>
    <w:div w:id="1427074672">
      <w:bodyDiv w:val="1"/>
      <w:marLeft w:val="0"/>
      <w:marRight w:val="0"/>
      <w:marTop w:val="0"/>
      <w:marBottom w:val="0"/>
      <w:divBdr>
        <w:top w:val="none" w:sz="0" w:space="0" w:color="auto"/>
        <w:left w:val="none" w:sz="0" w:space="0" w:color="auto"/>
        <w:bottom w:val="none" w:sz="0" w:space="0" w:color="auto"/>
        <w:right w:val="none" w:sz="0" w:space="0" w:color="auto"/>
      </w:divBdr>
    </w:div>
    <w:div w:id="1455829663">
      <w:bodyDiv w:val="1"/>
      <w:marLeft w:val="0"/>
      <w:marRight w:val="0"/>
      <w:marTop w:val="0"/>
      <w:marBottom w:val="0"/>
      <w:divBdr>
        <w:top w:val="none" w:sz="0" w:space="0" w:color="auto"/>
        <w:left w:val="none" w:sz="0" w:space="0" w:color="auto"/>
        <w:bottom w:val="none" w:sz="0" w:space="0" w:color="auto"/>
        <w:right w:val="none" w:sz="0" w:space="0" w:color="auto"/>
      </w:divBdr>
    </w:div>
    <w:div w:id="1494949982">
      <w:bodyDiv w:val="1"/>
      <w:marLeft w:val="0"/>
      <w:marRight w:val="0"/>
      <w:marTop w:val="0"/>
      <w:marBottom w:val="0"/>
      <w:divBdr>
        <w:top w:val="none" w:sz="0" w:space="0" w:color="auto"/>
        <w:left w:val="none" w:sz="0" w:space="0" w:color="auto"/>
        <w:bottom w:val="none" w:sz="0" w:space="0" w:color="auto"/>
        <w:right w:val="none" w:sz="0" w:space="0" w:color="auto"/>
      </w:divBdr>
    </w:div>
    <w:div w:id="1503931202">
      <w:bodyDiv w:val="1"/>
      <w:marLeft w:val="0"/>
      <w:marRight w:val="0"/>
      <w:marTop w:val="0"/>
      <w:marBottom w:val="0"/>
      <w:divBdr>
        <w:top w:val="none" w:sz="0" w:space="0" w:color="auto"/>
        <w:left w:val="none" w:sz="0" w:space="0" w:color="auto"/>
        <w:bottom w:val="none" w:sz="0" w:space="0" w:color="auto"/>
        <w:right w:val="none" w:sz="0" w:space="0" w:color="auto"/>
      </w:divBdr>
    </w:div>
    <w:div w:id="1515414358">
      <w:bodyDiv w:val="1"/>
      <w:marLeft w:val="0"/>
      <w:marRight w:val="0"/>
      <w:marTop w:val="0"/>
      <w:marBottom w:val="0"/>
      <w:divBdr>
        <w:top w:val="none" w:sz="0" w:space="0" w:color="auto"/>
        <w:left w:val="none" w:sz="0" w:space="0" w:color="auto"/>
        <w:bottom w:val="none" w:sz="0" w:space="0" w:color="auto"/>
        <w:right w:val="none" w:sz="0" w:space="0" w:color="auto"/>
      </w:divBdr>
    </w:div>
    <w:div w:id="1533417931">
      <w:bodyDiv w:val="1"/>
      <w:marLeft w:val="0"/>
      <w:marRight w:val="0"/>
      <w:marTop w:val="0"/>
      <w:marBottom w:val="0"/>
      <w:divBdr>
        <w:top w:val="none" w:sz="0" w:space="0" w:color="auto"/>
        <w:left w:val="none" w:sz="0" w:space="0" w:color="auto"/>
        <w:bottom w:val="none" w:sz="0" w:space="0" w:color="auto"/>
        <w:right w:val="none" w:sz="0" w:space="0" w:color="auto"/>
      </w:divBdr>
    </w:div>
    <w:div w:id="1624533611">
      <w:bodyDiv w:val="1"/>
      <w:marLeft w:val="0"/>
      <w:marRight w:val="0"/>
      <w:marTop w:val="0"/>
      <w:marBottom w:val="0"/>
      <w:divBdr>
        <w:top w:val="none" w:sz="0" w:space="0" w:color="auto"/>
        <w:left w:val="none" w:sz="0" w:space="0" w:color="auto"/>
        <w:bottom w:val="none" w:sz="0" w:space="0" w:color="auto"/>
        <w:right w:val="none" w:sz="0" w:space="0" w:color="auto"/>
      </w:divBdr>
    </w:div>
    <w:div w:id="1665622547">
      <w:bodyDiv w:val="1"/>
      <w:marLeft w:val="0"/>
      <w:marRight w:val="0"/>
      <w:marTop w:val="0"/>
      <w:marBottom w:val="0"/>
      <w:divBdr>
        <w:top w:val="none" w:sz="0" w:space="0" w:color="auto"/>
        <w:left w:val="none" w:sz="0" w:space="0" w:color="auto"/>
        <w:bottom w:val="none" w:sz="0" w:space="0" w:color="auto"/>
        <w:right w:val="none" w:sz="0" w:space="0" w:color="auto"/>
      </w:divBdr>
    </w:div>
    <w:div w:id="1701740054">
      <w:bodyDiv w:val="1"/>
      <w:marLeft w:val="0"/>
      <w:marRight w:val="0"/>
      <w:marTop w:val="0"/>
      <w:marBottom w:val="0"/>
      <w:divBdr>
        <w:top w:val="none" w:sz="0" w:space="0" w:color="auto"/>
        <w:left w:val="none" w:sz="0" w:space="0" w:color="auto"/>
        <w:bottom w:val="none" w:sz="0" w:space="0" w:color="auto"/>
        <w:right w:val="none" w:sz="0" w:space="0" w:color="auto"/>
      </w:divBdr>
    </w:div>
    <w:div w:id="1754542752">
      <w:bodyDiv w:val="1"/>
      <w:marLeft w:val="0"/>
      <w:marRight w:val="0"/>
      <w:marTop w:val="0"/>
      <w:marBottom w:val="0"/>
      <w:divBdr>
        <w:top w:val="none" w:sz="0" w:space="0" w:color="auto"/>
        <w:left w:val="none" w:sz="0" w:space="0" w:color="auto"/>
        <w:bottom w:val="none" w:sz="0" w:space="0" w:color="auto"/>
        <w:right w:val="none" w:sz="0" w:space="0" w:color="auto"/>
      </w:divBdr>
    </w:div>
    <w:div w:id="1782649843">
      <w:bodyDiv w:val="1"/>
      <w:marLeft w:val="0"/>
      <w:marRight w:val="0"/>
      <w:marTop w:val="0"/>
      <w:marBottom w:val="0"/>
      <w:divBdr>
        <w:top w:val="none" w:sz="0" w:space="0" w:color="auto"/>
        <w:left w:val="none" w:sz="0" w:space="0" w:color="auto"/>
        <w:bottom w:val="none" w:sz="0" w:space="0" w:color="auto"/>
        <w:right w:val="none" w:sz="0" w:space="0" w:color="auto"/>
      </w:divBdr>
    </w:div>
    <w:div w:id="1793480854">
      <w:bodyDiv w:val="1"/>
      <w:marLeft w:val="0"/>
      <w:marRight w:val="0"/>
      <w:marTop w:val="0"/>
      <w:marBottom w:val="0"/>
      <w:divBdr>
        <w:top w:val="none" w:sz="0" w:space="0" w:color="auto"/>
        <w:left w:val="none" w:sz="0" w:space="0" w:color="auto"/>
        <w:bottom w:val="none" w:sz="0" w:space="0" w:color="auto"/>
        <w:right w:val="none" w:sz="0" w:space="0" w:color="auto"/>
      </w:divBdr>
    </w:div>
    <w:div w:id="1841844700">
      <w:bodyDiv w:val="1"/>
      <w:marLeft w:val="0"/>
      <w:marRight w:val="0"/>
      <w:marTop w:val="0"/>
      <w:marBottom w:val="0"/>
      <w:divBdr>
        <w:top w:val="none" w:sz="0" w:space="0" w:color="auto"/>
        <w:left w:val="none" w:sz="0" w:space="0" w:color="auto"/>
        <w:bottom w:val="none" w:sz="0" w:space="0" w:color="auto"/>
        <w:right w:val="none" w:sz="0" w:space="0" w:color="auto"/>
      </w:divBdr>
    </w:div>
    <w:div w:id="1927372763">
      <w:bodyDiv w:val="1"/>
      <w:marLeft w:val="0"/>
      <w:marRight w:val="0"/>
      <w:marTop w:val="0"/>
      <w:marBottom w:val="0"/>
      <w:divBdr>
        <w:top w:val="none" w:sz="0" w:space="0" w:color="auto"/>
        <w:left w:val="none" w:sz="0" w:space="0" w:color="auto"/>
        <w:bottom w:val="none" w:sz="0" w:space="0" w:color="auto"/>
        <w:right w:val="none" w:sz="0" w:space="0" w:color="auto"/>
      </w:divBdr>
    </w:div>
    <w:div w:id="1977293718">
      <w:bodyDiv w:val="1"/>
      <w:marLeft w:val="0"/>
      <w:marRight w:val="0"/>
      <w:marTop w:val="0"/>
      <w:marBottom w:val="0"/>
      <w:divBdr>
        <w:top w:val="none" w:sz="0" w:space="0" w:color="auto"/>
        <w:left w:val="none" w:sz="0" w:space="0" w:color="auto"/>
        <w:bottom w:val="none" w:sz="0" w:space="0" w:color="auto"/>
        <w:right w:val="none" w:sz="0" w:space="0" w:color="auto"/>
      </w:divBdr>
    </w:div>
    <w:div w:id="1997537844">
      <w:bodyDiv w:val="1"/>
      <w:marLeft w:val="0"/>
      <w:marRight w:val="0"/>
      <w:marTop w:val="0"/>
      <w:marBottom w:val="0"/>
      <w:divBdr>
        <w:top w:val="none" w:sz="0" w:space="0" w:color="auto"/>
        <w:left w:val="none" w:sz="0" w:space="0" w:color="auto"/>
        <w:bottom w:val="none" w:sz="0" w:space="0" w:color="auto"/>
        <w:right w:val="none" w:sz="0" w:space="0" w:color="auto"/>
      </w:divBdr>
    </w:div>
    <w:div w:id="2018000130">
      <w:bodyDiv w:val="1"/>
      <w:marLeft w:val="0"/>
      <w:marRight w:val="0"/>
      <w:marTop w:val="0"/>
      <w:marBottom w:val="0"/>
      <w:divBdr>
        <w:top w:val="none" w:sz="0" w:space="0" w:color="auto"/>
        <w:left w:val="none" w:sz="0" w:space="0" w:color="auto"/>
        <w:bottom w:val="none" w:sz="0" w:space="0" w:color="auto"/>
        <w:right w:val="none" w:sz="0" w:space="0" w:color="auto"/>
      </w:divBdr>
    </w:div>
    <w:div w:id="2068994442">
      <w:bodyDiv w:val="1"/>
      <w:marLeft w:val="0"/>
      <w:marRight w:val="0"/>
      <w:marTop w:val="0"/>
      <w:marBottom w:val="0"/>
      <w:divBdr>
        <w:top w:val="none" w:sz="0" w:space="0" w:color="auto"/>
        <w:left w:val="none" w:sz="0" w:space="0" w:color="auto"/>
        <w:bottom w:val="none" w:sz="0" w:space="0" w:color="auto"/>
        <w:right w:val="none" w:sz="0" w:space="0" w:color="auto"/>
      </w:divBdr>
    </w:div>
    <w:div w:id="20992507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rtner.com/smarterwithgartner/welcome-to-the-api-economy/" TargetMode="External"/><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hyperlink" Target="https://developer.walgreen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developer.walgreens.com/" TargetMode="External"/><Relationship Id="rId10" Type="http://schemas.openxmlformats.org/officeDocument/2006/relationships/hyperlink" Target="mailto:Sabyasachi.Chowdhury@cognizant.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www.gartner.com/smarterwithgartner/welcome-to-the-api-economy/"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61307-9B50-4CA3-B7D2-D7546D809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3753</Words>
  <Characters>21395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Sabyasachi Chowdhury</dc:creator>
  <cp:lastModifiedBy>Cognizant Technology Solutions</cp:lastModifiedBy>
  <cp:revision>2</cp:revision>
  <cp:lastPrinted>2017-06-16T01:49:00Z</cp:lastPrinted>
  <dcterms:created xsi:type="dcterms:W3CDTF">2017-06-30T16:23:00Z</dcterms:created>
  <dcterms:modified xsi:type="dcterms:W3CDTF">2017-06-30T16:23:00Z</dcterms:modified>
</cp:coreProperties>
</file>