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4F1" w:rsidRDefault="00E404F1" w:rsidP="00E404F1">
      <w:pPr>
        <w:rPr>
          <w:rFonts w:ascii="Helvetica" w:hAnsi="Helvetica"/>
          <w:b/>
          <w:color w:val="17365D" w:themeColor="text2" w:themeShade="BF"/>
          <w:sz w:val="36"/>
        </w:rPr>
      </w:pPr>
      <w:r>
        <w:rPr>
          <w:rFonts w:ascii="Helvetica" w:hAnsi="Helvetica"/>
          <w:b/>
          <w:color w:val="17365D" w:themeColor="text2" w:themeShade="BF"/>
          <w:sz w:val="36"/>
        </w:rPr>
        <w:t>Microservice Architecture for Insurers</w:t>
      </w:r>
    </w:p>
    <w:p w:rsidR="00E404F1" w:rsidRDefault="00E404F1" w:rsidP="00E404F1">
      <w:pPr>
        <w:rPr>
          <w:rFonts w:ascii="Helvetica" w:hAnsi="Helvetica"/>
          <w:color w:val="00B0F0"/>
          <w:sz w:val="32"/>
        </w:rPr>
      </w:pPr>
      <w:r>
        <w:rPr>
          <w:rFonts w:ascii="Helvetica" w:hAnsi="Helvetica"/>
          <w:color w:val="00B0F0"/>
          <w:sz w:val="32"/>
        </w:rPr>
        <w:t>Solutions</w:t>
      </w:r>
      <w:r w:rsidRPr="00E358A2">
        <w:rPr>
          <w:rFonts w:ascii="Helvetica" w:hAnsi="Helvetica"/>
          <w:color w:val="00B0F0"/>
          <w:sz w:val="32"/>
        </w:rPr>
        <w:t xml:space="preserve"> for building </w:t>
      </w:r>
      <w:r w:rsidR="00037064" w:rsidRPr="00E358A2">
        <w:rPr>
          <w:rFonts w:ascii="Helvetica" w:hAnsi="Helvetica"/>
          <w:color w:val="00B0F0"/>
          <w:sz w:val="32"/>
        </w:rPr>
        <w:t>flexible and nimble IT Architecture using microservices</w:t>
      </w:r>
    </w:p>
    <w:p w:rsidR="008F4F08" w:rsidRDefault="008F4F08">
      <w:pPr>
        <w:rPr>
          <w:rFonts w:ascii="Helvetica" w:hAnsi="Helvetica"/>
          <w:color w:val="408000"/>
          <w:sz w:val="32"/>
        </w:rPr>
      </w:pPr>
    </w:p>
    <w:p w:rsidR="00797710" w:rsidRPr="00797710" w:rsidRDefault="00ED1C44" w:rsidP="00A06AF7">
      <w:pPr>
        <w:tabs>
          <w:tab w:val="center" w:pos="4320"/>
        </w:tabs>
        <w:rPr>
          <w:rFonts w:ascii="Helvetica" w:hAnsi="Helvetica"/>
          <w:color w:val="17365D" w:themeColor="text2" w:themeShade="BF"/>
          <w:sz w:val="28"/>
        </w:rPr>
      </w:pPr>
      <w:r>
        <w:rPr>
          <w:rFonts w:ascii="Helvetica" w:hAnsi="Helvetica"/>
          <w:color w:val="17365D" w:themeColor="text2" w:themeShade="BF"/>
          <w:sz w:val="28"/>
        </w:rPr>
        <w:t>Abstract</w:t>
      </w:r>
      <w:r w:rsidR="00A06AF7">
        <w:rPr>
          <w:rFonts w:ascii="Helvetica" w:hAnsi="Helvetica"/>
          <w:color w:val="17365D" w:themeColor="text2" w:themeShade="BF"/>
          <w:sz w:val="28"/>
        </w:rPr>
        <w:tab/>
      </w:r>
    </w:p>
    <w:p w:rsidR="003107BB" w:rsidRDefault="00F05015" w:rsidP="002D5B90">
      <w:pPr>
        <w:jc w:val="both"/>
        <w:rPr>
          <w:rFonts w:ascii="Helvetica" w:eastAsia="Times New Roman" w:hAnsi="Helvetica" w:cs="Times New Roman"/>
          <w:color w:val="000000"/>
        </w:rPr>
      </w:pPr>
      <w:r>
        <w:rPr>
          <w:rFonts w:ascii="Helvetica" w:eastAsia="Times New Roman" w:hAnsi="Helvetica" w:cs="Times New Roman"/>
          <w:color w:val="000000"/>
        </w:rPr>
        <w:t>Most</w:t>
      </w:r>
      <w:r w:rsidRPr="00512797">
        <w:rPr>
          <w:rFonts w:ascii="Helvetica" w:eastAsia="Times New Roman" w:hAnsi="Helvetica" w:cs="Times New Roman"/>
          <w:color w:val="000000"/>
        </w:rPr>
        <w:t xml:space="preserve"> </w:t>
      </w:r>
      <w:r w:rsidR="00ED1C44" w:rsidRPr="00512797">
        <w:rPr>
          <w:rFonts w:ascii="Helvetica" w:eastAsia="Times New Roman" w:hAnsi="Helvetica" w:cs="Times New Roman"/>
          <w:color w:val="000000"/>
        </w:rPr>
        <w:t>insurers are going through a “digital transformation” phase and, as a result, have similar competing challenges </w:t>
      </w:r>
      <w:proofErr w:type="spellStart"/>
      <w:r>
        <w:rPr>
          <w:rFonts w:ascii="Helvetica" w:eastAsia="Times New Roman" w:hAnsi="Helvetica" w:cs="Times New Roman"/>
          <w:color w:val="000000"/>
        </w:rPr>
        <w:t>i.e</w:t>
      </w:r>
      <w:proofErr w:type="spellEnd"/>
      <w:r>
        <w:rPr>
          <w:rFonts w:ascii="Helvetica" w:eastAsia="Times New Roman" w:hAnsi="Helvetica" w:cs="Times New Roman"/>
          <w:color w:val="000000"/>
        </w:rPr>
        <w:t xml:space="preserve"> to support the </w:t>
      </w:r>
      <w:proofErr w:type="gramStart"/>
      <w:r>
        <w:rPr>
          <w:rFonts w:ascii="Helvetica" w:eastAsia="Times New Roman" w:hAnsi="Helvetica" w:cs="Times New Roman"/>
          <w:color w:val="000000"/>
        </w:rPr>
        <w:t>needs  and</w:t>
      </w:r>
      <w:proofErr w:type="gramEnd"/>
      <w:r>
        <w:rPr>
          <w:rFonts w:ascii="Helvetica" w:eastAsia="Times New Roman" w:hAnsi="Helvetica" w:cs="Times New Roman"/>
          <w:color w:val="000000"/>
        </w:rPr>
        <w:t xml:space="preserve">  the </w:t>
      </w:r>
      <w:r w:rsidR="00ED1C44" w:rsidRPr="00512797">
        <w:rPr>
          <w:rFonts w:ascii="Helvetica" w:eastAsia="Times New Roman" w:hAnsi="Helvetica" w:cs="Times New Roman"/>
          <w:color w:val="000000"/>
        </w:rPr>
        <w:t xml:space="preserve">ever-changing demands of </w:t>
      </w:r>
      <w:r>
        <w:rPr>
          <w:rFonts w:ascii="Helvetica" w:eastAsia="Times New Roman" w:hAnsi="Helvetica" w:cs="Times New Roman"/>
          <w:color w:val="000000"/>
        </w:rPr>
        <w:t xml:space="preserve">a </w:t>
      </w:r>
      <w:r w:rsidR="00024FBA">
        <w:rPr>
          <w:rFonts w:ascii="Helvetica" w:eastAsia="Times New Roman" w:hAnsi="Helvetica" w:cs="Times New Roman"/>
          <w:color w:val="000000"/>
        </w:rPr>
        <w:t xml:space="preserve">customer centric and </w:t>
      </w:r>
      <w:r w:rsidR="00ED1C44" w:rsidRPr="00512797">
        <w:rPr>
          <w:rFonts w:ascii="Helvetica" w:eastAsia="Times New Roman" w:hAnsi="Helvetica" w:cs="Times New Roman"/>
          <w:color w:val="000000"/>
        </w:rPr>
        <w:t xml:space="preserve">customer-first </w:t>
      </w:r>
      <w:r>
        <w:rPr>
          <w:rFonts w:ascii="Helvetica" w:eastAsia="Times New Roman" w:hAnsi="Helvetica" w:cs="Times New Roman"/>
          <w:color w:val="000000"/>
        </w:rPr>
        <w:t xml:space="preserve">strategy. </w:t>
      </w:r>
      <w:r w:rsidR="00024FBA">
        <w:rPr>
          <w:rFonts w:ascii="Helvetica" w:eastAsia="Times New Roman" w:hAnsi="Helvetica" w:cs="Times New Roman"/>
          <w:color w:val="000000"/>
        </w:rPr>
        <w:t xml:space="preserve">To achieve that there has been a significant push </w:t>
      </w:r>
      <w:proofErr w:type="gramStart"/>
      <w:r w:rsidR="00024FBA">
        <w:rPr>
          <w:rFonts w:ascii="Helvetica" w:eastAsia="Times New Roman" w:hAnsi="Helvetica" w:cs="Times New Roman"/>
          <w:color w:val="000000"/>
        </w:rPr>
        <w:t xml:space="preserve">to </w:t>
      </w:r>
      <w:r>
        <w:rPr>
          <w:rFonts w:ascii="Helvetica" w:eastAsia="Times New Roman" w:hAnsi="Helvetica" w:cs="Times New Roman"/>
          <w:color w:val="000000"/>
        </w:rPr>
        <w:t xml:space="preserve"> move</w:t>
      </w:r>
      <w:proofErr w:type="gramEnd"/>
      <w:r>
        <w:rPr>
          <w:rFonts w:ascii="Helvetica" w:eastAsia="Times New Roman" w:hAnsi="Helvetica" w:cs="Times New Roman"/>
          <w:color w:val="000000"/>
        </w:rPr>
        <w:t xml:space="preserve"> away </w:t>
      </w:r>
      <w:r w:rsidR="00024FBA">
        <w:rPr>
          <w:rFonts w:ascii="Helvetica" w:eastAsia="Times New Roman" w:hAnsi="Helvetica" w:cs="Times New Roman"/>
          <w:color w:val="000000"/>
        </w:rPr>
        <w:t xml:space="preserve">from </w:t>
      </w:r>
      <w:r>
        <w:rPr>
          <w:rFonts w:ascii="Helvetica" w:eastAsia="Times New Roman" w:hAnsi="Helvetica" w:cs="Times New Roman"/>
          <w:color w:val="000000"/>
        </w:rPr>
        <w:t>a monolithic architecture while</w:t>
      </w:r>
      <w:r w:rsidR="00ED1C44" w:rsidRPr="00512797">
        <w:rPr>
          <w:rFonts w:ascii="Helvetica" w:eastAsia="Times New Roman" w:hAnsi="Helvetica" w:cs="Times New Roman"/>
          <w:color w:val="000000"/>
        </w:rPr>
        <w:t xml:space="preserve"> ensuring the integrity and consistency of </w:t>
      </w:r>
      <w:r w:rsidR="0084495D">
        <w:rPr>
          <w:rFonts w:ascii="Helvetica" w:eastAsia="Times New Roman" w:hAnsi="Helvetica" w:cs="Times New Roman"/>
          <w:color w:val="000000"/>
        </w:rPr>
        <w:t xml:space="preserve">data across </w:t>
      </w:r>
      <w:r w:rsidR="00ED1C44" w:rsidRPr="00512797">
        <w:rPr>
          <w:rFonts w:ascii="Helvetica" w:eastAsia="Times New Roman" w:hAnsi="Helvetica" w:cs="Times New Roman"/>
          <w:color w:val="000000"/>
        </w:rPr>
        <w:t>all systems</w:t>
      </w:r>
      <w:r w:rsidR="00024FBA">
        <w:rPr>
          <w:rFonts w:ascii="Helvetica" w:eastAsia="Times New Roman" w:hAnsi="Helvetica" w:cs="Times New Roman"/>
          <w:color w:val="000000"/>
        </w:rPr>
        <w:t>.</w:t>
      </w:r>
    </w:p>
    <w:p w:rsidR="0084495D" w:rsidRDefault="0084495D" w:rsidP="002D5B90">
      <w:pPr>
        <w:jc w:val="both"/>
        <w:rPr>
          <w:rFonts w:ascii="Helvetica" w:hAnsi="Helvetica"/>
        </w:rPr>
      </w:pPr>
    </w:p>
    <w:p w:rsidR="00ED1C44" w:rsidRDefault="00ED1C44" w:rsidP="00ED1C44">
      <w:pPr>
        <w:jc w:val="both"/>
        <w:rPr>
          <w:rFonts w:ascii="Helvetica" w:eastAsia="Times New Roman" w:hAnsi="Helvetica" w:cs="Times New Roman"/>
          <w:szCs w:val="20"/>
        </w:rPr>
      </w:pPr>
      <w:r w:rsidRPr="00512797">
        <w:rPr>
          <w:rFonts w:ascii="Helvetica" w:hAnsi="Helvetica"/>
        </w:rPr>
        <w:t xml:space="preserve">Insurance IT systems </w:t>
      </w:r>
      <w:r w:rsidR="00A23D77">
        <w:rPr>
          <w:rFonts w:ascii="Helvetica" w:eastAsia="Times New Roman" w:hAnsi="Helvetica" w:cs="Times New Roman"/>
          <w:szCs w:val="20"/>
        </w:rPr>
        <w:t xml:space="preserve">were designed to be monoliths </w:t>
      </w:r>
      <w:r w:rsidR="00A412AA">
        <w:rPr>
          <w:rFonts w:ascii="Helvetica" w:eastAsia="Times New Roman" w:hAnsi="Helvetica" w:cs="Times New Roman"/>
          <w:szCs w:val="20"/>
        </w:rPr>
        <w:t xml:space="preserve">either </w:t>
      </w:r>
      <w:r w:rsidR="00A23D77">
        <w:rPr>
          <w:rFonts w:ascii="Helvetica" w:eastAsia="Times New Roman" w:hAnsi="Helvetica" w:cs="Times New Roman"/>
          <w:szCs w:val="20"/>
        </w:rPr>
        <w:t xml:space="preserve">due to </w:t>
      </w:r>
      <w:r w:rsidR="00103828">
        <w:rPr>
          <w:rFonts w:ascii="Helvetica" w:eastAsia="Times New Roman" w:hAnsi="Helvetica" w:cs="Times New Roman"/>
          <w:szCs w:val="20"/>
        </w:rPr>
        <w:t xml:space="preserve">the </w:t>
      </w:r>
      <w:r w:rsidR="00600280">
        <w:rPr>
          <w:rFonts w:ascii="Helvetica" w:eastAsia="Times New Roman" w:hAnsi="Helvetica" w:cs="Times New Roman"/>
          <w:szCs w:val="20"/>
        </w:rPr>
        <w:t>interwoven nature</w:t>
      </w:r>
      <w:r w:rsidR="00A23D77">
        <w:rPr>
          <w:rFonts w:ascii="Helvetica" w:eastAsia="Times New Roman" w:hAnsi="Helvetica" w:cs="Times New Roman"/>
          <w:szCs w:val="20"/>
        </w:rPr>
        <w:t xml:space="preserve"> of </w:t>
      </w:r>
      <w:r w:rsidR="00103828">
        <w:rPr>
          <w:rFonts w:ascii="Helvetica" w:eastAsia="Times New Roman" w:hAnsi="Helvetica" w:cs="Times New Roman"/>
          <w:szCs w:val="20"/>
        </w:rPr>
        <w:t xml:space="preserve">insurance </w:t>
      </w:r>
      <w:r w:rsidR="00A23D77">
        <w:rPr>
          <w:rFonts w:ascii="Helvetica" w:eastAsia="Times New Roman" w:hAnsi="Helvetica" w:cs="Times New Roman"/>
          <w:szCs w:val="20"/>
        </w:rPr>
        <w:t>business processes</w:t>
      </w:r>
      <w:r w:rsidR="00024FBA">
        <w:rPr>
          <w:rFonts w:ascii="Helvetica" w:eastAsia="Times New Roman" w:hAnsi="Helvetica" w:cs="Times New Roman"/>
          <w:szCs w:val="20"/>
        </w:rPr>
        <w:t xml:space="preserve"> or </w:t>
      </w:r>
      <w:r w:rsidR="0084495D">
        <w:rPr>
          <w:rFonts w:ascii="Helvetica" w:eastAsia="Times New Roman" w:hAnsi="Helvetica" w:cs="Times New Roman"/>
          <w:szCs w:val="20"/>
        </w:rPr>
        <w:t xml:space="preserve">because </w:t>
      </w:r>
      <w:proofErr w:type="gramStart"/>
      <w:r w:rsidR="0084495D">
        <w:rPr>
          <w:rFonts w:ascii="Helvetica" w:eastAsia="Times New Roman" w:hAnsi="Helvetica" w:cs="Times New Roman"/>
          <w:szCs w:val="20"/>
        </w:rPr>
        <w:t xml:space="preserve">were </w:t>
      </w:r>
      <w:r w:rsidR="00024FBA">
        <w:rPr>
          <w:rFonts w:ascii="Helvetica" w:hAnsi="Helvetica"/>
        </w:rPr>
        <w:t xml:space="preserve"> built</w:t>
      </w:r>
      <w:proofErr w:type="gramEnd"/>
      <w:r w:rsidR="00024FBA">
        <w:rPr>
          <w:rFonts w:ascii="Helvetica" w:hAnsi="Helvetica"/>
        </w:rPr>
        <w:t xml:space="preserve"> across many years or gathered as part of mergers and acquisitions over time. </w:t>
      </w:r>
    </w:p>
    <w:p w:rsidR="00600280" w:rsidRDefault="00600280" w:rsidP="00600280">
      <w:pPr>
        <w:jc w:val="both"/>
        <w:rPr>
          <w:rFonts w:ascii="Helvetica" w:eastAsia="Times New Roman" w:hAnsi="Helvetica" w:cs="Times New Roman"/>
          <w:szCs w:val="20"/>
        </w:rPr>
      </w:pPr>
    </w:p>
    <w:p w:rsidR="00600280" w:rsidRDefault="00A23D77" w:rsidP="00A412AA">
      <w:pPr>
        <w:jc w:val="both"/>
        <w:rPr>
          <w:rFonts w:ascii="Helvetica" w:eastAsia="Times New Roman" w:hAnsi="Helvetica" w:cs="Times New Roman"/>
          <w:szCs w:val="20"/>
        </w:rPr>
      </w:pPr>
      <w:r>
        <w:rPr>
          <w:rFonts w:ascii="Helvetica" w:eastAsia="Times New Roman" w:hAnsi="Helvetica" w:cs="Times New Roman"/>
          <w:szCs w:val="20"/>
        </w:rPr>
        <w:t xml:space="preserve">While </w:t>
      </w:r>
      <w:r w:rsidR="00A412AA">
        <w:rPr>
          <w:rFonts w:ascii="Helvetica" w:eastAsia="Times New Roman" w:hAnsi="Helvetica" w:cs="Times New Roman"/>
          <w:szCs w:val="20"/>
        </w:rPr>
        <w:t>c</w:t>
      </w:r>
      <w:r w:rsidR="001215C8">
        <w:rPr>
          <w:rFonts w:ascii="Helvetica" w:eastAsia="Times New Roman" w:hAnsi="Helvetica" w:cs="Times New Roman"/>
          <w:szCs w:val="20"/>
        </w:rPr>
        <w:t>onsidering</w:t>
      </w:r>
      <w:r>
        <w:rPr>
          <w:rFonts w:ascii="Helvetica" w:eastAsia="Times New Roman" w:hAnsi="Helvetica" w:cs="Times New Roman"/>
          <w:szCs w:val="20"/>
        </w:rPr>
        <w:t xml:space="preserve"> </w:t>
      </w:r>
      <w:r w:rsidR="00600280">
        <w:rPr>
          <w:rFonts w:ascii="Helvetica" w:eastAsia="Times New Roman" w:hAnsi="Helvetica" w:cs="Times New Roman"/>
          <w:szCs w:val="20"/>
        </w:rPr>
        <w:t xml:space="preserve">the insurer’s current technology investments and budgetary constraints, system complexity and corresponding maintenance efforts, </w:t>
      </w:r>
      <w:r w:rsidR="00A412AA">
        <w:rPr>
          <w:rFonts w:ascii="Helvetica" w:eastAsia="Times New Roman" w:hAnsi="Helvetica" w:cs="Times New Roman"/>
          <w:szCs w:val="20"/>
        </w:rPr>
        <w:t>t</w:t>
      </w:r>
      <w:r w:rsidR="00A412AA">
        <w:rPr>
          <w:rFonts w:ascii="Helvetica" w:hAnsi="Helvetica"/>
        </w:rPr>
        <w:t xml:space="preserve">his paper </w:t>
      </w:r>
      <w:r w:rsidR="00A412AA">
        <w:rPr>
          <w:rFonts w:ascii="Helvetica" w:eastAsia="Times New Roman" w:hAnsi="Helvetica" w:cs="Times New Roman"/>
          <w:szCs w:val="20"/>
        </w:rPr>
        <w:t xml:space="preserve">investigates some of those common challenges and impediments across insurers and also talks about possible solution options with some real-world examples. At the same time </w:t>
      </w:r>
      <w:del w:id="0" w:author="Cognizant Technology Solutions" w:date="2017-09-18T21:41:00Z">
        <w:r w:rsidR="001215C8" w:rsidDel="00DE4709">
          <w:rPr>
            <w:rFonts w:ascii="Helvetica" w:eastAsia="Times New Roman" w:hAnsi="Helvetica" w:cs="Times New Roman"/>
            <w:szCs w:val="20"/>
          </w:rPr>
          <w:delText xml:space="preserve"> </w:delText>
        </w:r>
      </w:del>
      <w:r w:rsidR="001215C8">
        <w:rPr>
          <w:rFonts w:ascii="Helvetica" w:eastAsia="Times New Roman" w:hAnsi="Helvetica" w:cs="Times New Roman"/>
          <w:szCs w:val="20"/>
        </w:rPr>
        <w:t xml:space="preserve">emphasizes on the need to remain pragmatic </w:t>
      </w:r>
      <w:r w:rsidR="00600280">
        <w:rPr>
          <w:rFonts w:ascii="Helvetica" w:eastAsia="Times New Roman" w:hAnsi="Helvetica" w:cs="Times New Roman"/>
          <w:szCs w:val="20"/>
        </w:rPr>
        <w:t>and</w:t>
      </w:r>
      <w:r>
        <w:rPr>
          <w:rFonts w:ascii="Helvetica" w:eastAsia="Times New Roman" w:hAnsi="Helvetica" w:cs="Times New Roman"/>
          <w:szCs w:val="20"/>
        </w:rPr>
        <w:t xml:space="preserve"> </w:t>
      </w:r>
      <w:r w:rsidR="00600280">
        <w:rPr>
          <w:rFonts w:ascii="Helvetica" w:eastAsia="Times New Roman" w:hAnsi="Helvetica" w:cs="Times New Roman"/>
          <w:szCs w:val="20"/>
        </w:rPr>
        <w:t>avoid</w:t>
      </w:r>
      <w:r>
        <w:rPr>
          <w:rFonts w:ascii="Helvetica" w:eastAsia="Times New Roman" w:hAnsi="Helvetica" w:cs="Times New Roman"/>
          <w:szCs w:val="20"/>
        </w:rPr>
        <w:t xml:space="preserve"> some</w:t>
      </w:r>
      <w:r w:rsidR="00600280">
        <w:rPr>
          <w:rFonts w:ascii="Helvetica" w:eastAsia="Times New Roman" w:hAnsi="Helvetica" w:cs="Times New Roman"/>
          <w:szCs w:val="20"/>
        </w:rPr>
        <w:t xml:space="preserve"> common pitfalls and anti-patterns</w:t>
      </w:r>
      <w:r>
        <w:rPr>
          <w:rFonts w:ascii="Helvetica" w:eastAsia="Times New Roman" w:hAnsi="Helvetica" w:cs="Times New Roman"/>
          <w:szCs w:val="20"/>
        </w:rPr>
        <w:t>.</w:t>
      </w:r>
    </w:p>
    <w:p w:rsidR="00130491" w:rsidRDefault="00130491" w:rsidP="002D5B90">
      <w:pPr>
        <w:jc w:val="both"/>
        <w:rPr>
          <w:rFonts w:ascii="Helvetica" w:eastAsia="Times New Roman" w:hAnsi="Helvetica" w:cs="Times New Roman"/>
          <w:szCs w:val="20"/>
        </w:rPr>
      </w:pPr>
    </w:p>
    <w:p w:rsidR="00D25F21" w:rsidRPr="00353E5E" w:rsidRDefault="00D25F21" w:rsidP="002D5B90">
      <w:pPr>
        <w:pBdr>
          <w:bottom w:val="single" w:sz="6" w:space="1" w:color="auto"/>
        </w:pBdr>
        <w:jc w:val="both"/>
        <w:rPr>
          <w:rFonts w:ascii="Helvetica" w:eastAsia="Times New Roman" w:hAnsi="Helvetica" w:cs="Times New Roman"/>
          <w:color w:val="17365D" w:themeColor="text2" w:themeShade="BF"/>
          <w:szCs w:val="20"/>
        </w:rPr>
      </w:pPr>
      <w:r w:rsidRPr="00353E5E">
        <w:rPr>
          <w:rFonts w:ascii="Helvetica" w:eastAsia="Times New Roman" w:hAnsi="Helvetica" w:cs="Times New Roman"/>
          <w:color w:val="17365D" w:themeColor="text2" w:themeShade="BF"/>
          <w:szCs w:val="20"/>
        </w:rPr>
        <w:t>Author</w:t>
      </w:r>
    </w:p>
    <w:p w:rsidR="00C12149" w:rsidRDefault="00C12149" w:rsidP="003C1D87">
      <w:pPr>
        <w:rPr>
          <w:rFonts w:ascii="Helvetica" w:eastAsia="Times New Roman" w:hAnsi="Helvetica" w:cs="Times New Roman"/>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480"/>
      </w:tblGrid>
      <w:tr w:rsidR="008C4DB6" w:rsidTr="008C4DB6">
        <w:tc>
          <w:tcPr>
            <w:tcW w:w="2178" w:type="dxa"/>
          </w:tcPr>
          <w:p w:rsidR="008C4DB6" w:rsidRDefault="008C4DB6" w:rsidP="00D93732">
            <w:pPr>
              <w:rPr>
                <w:rFonts w:ascii="Helvetica" w:eastAsia="Times New Roman" w:hAnsi="Helvetica" w:cs="Times New Roman"/>
                <w:szCs w:val="20"/>
              </w:rPr>
            </w:pPr>
            <w:r>
              <w:rPr>
                <w:rFonts w:ascii="Helvetica" w:eastAsia="Times New Roman" w:hAnsi="Helvetica" w:cs="Times New Roman"/>
                <w:noProof/>
                <w:szCs w:val="20"/>
              </w:rPr>
              <w:drawing>
                <wp:inline distT="0" distB="0" distL="0" distR="0" wp14:anchorId="5F6E056A" wp14:editId="53378195">
                  <wp:extent cx="932002" cy="993228"/>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bya.jpg"/>
                          <pic:cNvPicPr/>
                        </pic:nvPicPr>
                        <pic:blipFill>
                          <a:blip r:embed="rId9">
                            <a:extLst>
                              <a:ext uri="{28A0092B-C50C-407E-A947-70E740481C1C}">
                                <a14:useLocalDpi xmlns:a14="http://schemas.microsoft.com/office/drawing/2010/main" val="0"/>
                              </a:ext>
                            </a:extLst>
                          </a:blip>
                          <a:stretch>
                            <a:fillRect/>
                          </a:stretch>
                        </pic:blipFill>
                        <pic:spPr>
                          <a:xfrm>
                            <a:off x="0" y="0"/>
                            <a:ext cx="932237" cy="993478"/>
                          </a:xfrm>
                          <a:prstGeom prst="rect">
                            <a:avLst/>
                          </a:prstGeom>
                        </pic:spPr>
                      </pic:pic>
                    </a:graphicData>
                  </a:graphic>
                </wp:inline>
              </w:drawing>
            </w:r>
          </w:p>
        </w:tc>
        <w:tc>
          <w:tcPr>
            <w:tcW w:w="6480" w:type="dxa"/>
          </w:tcPr>
          <w:p w:rsidR="008C4DB6" w:rsidRPr="00353E5E" w:rsidRDefault="008C4DB6" w:rsidP="0020208A">
            <w:pPr>
              <w:rPr>
                <w:rFonts w:ascii="Helvetica" w:eastAsia="Times New Roman" w:hAnsi="Helvetica" w:cs="Times New Roman"/>
                <w:i/>
                <w:color w:val="17365D" w:themeColor="text2" w:themeShade="BF"/>
                <w:szCs w:val="20"/>
              </w:rPr>
            </w:pPr>
            <w:r w:rsidRPr="00353E5E">
              <w:rPr>
                <w:rFonts w:ascii="Helvetica" w:eastAsia="Times New Roman" w:hAnsi="Helvetica" w:cs="Times New Roman"/>
                <w:color w:val="17365D" w:themeColor="text2" w:themeShade="BF"/>
                <w:szCs w:val="20"/>
              </w:rPr>
              <w:t>Sabyasachi Chowdhury</w:t>
            </w:r>
            <w:r w:rsidR="0020208A" w:rsidRPr="00353E5E">
              <w:rPr>
                <w:rFonts w:ascii="Helvetica" w:eastAsia="Times New Roman" w:hAnsi="Helvetica" w:cs="Times New Roman"/>
                <w:color w:val="17365D" w:themeColor="text2" w:themeShade="BF"/>
                <w:szCs w:val="20"/>
              </w:rPr>
              <w:t xml:space="preserve">, </w:t>
            </w:r>
            <w:r w:rsidR="0020208A" w:rsidRPr="00353E5E">
              <w:rPr>
                <w:rFonts w:ascii="Helvetica" w:eastAsia="Times New Roman" w:hAnsi="Helvetica" w:cs="Times New Roman"/>
                <w:i/>
                <w:color w:val="17365D" w:themeColor="text2" w:themeShade="BF"/>
                <w:szCs w:val="20"/>
              </w:rPr>
              <w:t>Principle Architect Technology with Cognizant’s Insurance vertical, has vast experience architecting and implementation large legacy transformation initiatives for insurers across the globe. Have spent considerable amount to time solving current architecture impediments and business process roadblocks to help Insurers march towards a more digital focused ecosystem along with maintaining their proven and stable legacy IT landscape.</w:t>
            </w:r>
          </w:p>
          <w:p w:rsidR="001572D6" w:rsidRDefault="001572D6" w:rsidP="0020208A">
            <w:pPr>
              <w:rPr>
                <w:rFonts w:ascii="Helvetica" w:eastAsia="Times New Roman" w:hAnsi="Helvetica" w:cs="Times New Roman"/>
                <w:i/>
                <w:szCs w:val="20"/>
              </w:rPr>
            </w:pPr>
          </w:p>
          <w:p w:rsidR="001572D6" w:rsidRDefault="00D670D2" w:rsidP="0020208A">
            <w:pPr>
              <w:rPr>
                <w:rFonts w:ascii="Helvetica" w:eastAsia="Times New Roman" w:hAnsi="Helvetica" w:cs="Times New Roman"/>
                <w:szCs w:val="20"/>
              </w:rPr>
            </w:pPr>
            <w:hyperlink r:id="rId10" w:history="1">
              <w:r w:rsidR="00732195" w:rsidRPr="00B64ED9">
                <w:rPr>
                  <w:rStyle w:val="Hyperlink"/>
                  <w:rFonts w:ascii="Helvetica" w:eastAsia="Times New Roman" w:hAnsi="Helvetica" w:cs="Times New Roman"/>
                  <w:i/>
                  <w:szCs w:val="20"/>
                </w:rPr>
                <w:t>Sabyasachi.Chowdhury@cognizant.com</w:t>
              </w:r>
            </w:hyperlink>
          </w:p>
        </w:tc>
      </w:tr>
    </w:tbl>
    <w:p w:rsidR="00991A0E" w:rsidRDefault="00991A0E" w:rsidP="00D93732">
      <w:pPr>
        <w:rPr>
          <w:rFonts w:ascii="Helvetica" w:eastAsia="Times New Roman" w:hAnsi="Helvetica" w:cs="Times New Roman"/>
          <w:szCs w:val="20"/>
        </w:rPr>
      </w:pPr>
    </w:p>
    <w:p w:rsidR="005E1C1E" w:rsidRPr="00353E5E" w:rsidRDefault="00D25F21" w:rsidP="00D93732">
      <w:pPr>
        <w:rPr>
          <w:rFonts w:ascii="Helvetica" w:eastAsia="Times New Roman" w:hAnsi="Helvetica" w:cs="Times New Roman"/>
          <w:i/>
          <w:color w:val="17365D" w:themeColor="text2" w:themeShade="BF"/>
          <w:szCs w:val="20"/>
        </w:rPr>
      </w:pPr>
      <w:r w:rsidRPr="00353E5E">
        <w:rPr>
          <w:rFonts w:ascii="Helvetica" w:eastAsia="Times New Roman" w:hAnsi="Helvetica" w:cs="Times New Roman"/>
          <w:i/>
          <w:color w:val="17365D" w:themeColor="text2" w:themeShade="BF"/>
          <w:szCs w:val="20"/>
        </w:rPr>
        <w:t>Than</w:t>
      </w:r>
      <w:r w:rsidR="00744882">
        <w:rPr>
          <w:rFonts w:ascii="Helvetica" w:eastAsia="Times New Roman" w:hAnsi="Helvetica" w:cs="Times New Roman"/>
          <w:i/>
          <w:color w:val="17365D" w:themeColor="text2" w:themeShade="BF"/>
          <w:szCs w:val="20"/>
        </w:rPr>
        <w:t>ks to Satish Venkatesan (Leader, E</w:t>
      </w:r>
      <w:r w:rsidRPr="00353E5E">
        <w:rPr>
          <w:rFonts w:ascii="Helvetica" w:eastAsia="Times New Roman" w:hAnsi="Helvetica" w:cs="Times New Roman"/>
          <w:i/>
          <w:color w:val="17365D" w:themeColor="text2" w:themeShade="BF"/>
          <w:szCs w:val="20"/>
        </w:rPr>
        <w:t xml:space="preserve">nterprise </w:t>
      </w:r>
      <w:r w:rsidR="00744882">
        <w:rPr>
          <w:rFonts w:ascii="Helvetica" w:eastAsia="Times New Roman" w:hAnsi="Helvetica" w:cs="Times New Roman"/>
          <w:i/>
          <w:color w:val="17365D" w:themeColor="text2" w:themeShade="BF"/>
          <w:szCs w:val="20"/>
        </w:rPr>
        <w:t>A</w:t>
      </w:r>
      <w:r w:rsidRPr="00353E5E">
        <w:rPr>
          <w:rFonts w:ascii="Helvetica" w:eastAsia="Times New Roman" w:hAnsi="Helvetica" w:cs="Times New Roman"/>
          <w:i/>
          <w:color w:val="17365D" w:themeColor="text2" w:themeShade="BF"/>
          <w:szCs w:val="20"/>
        </w:rPr>
        <w:t xml:space="preserve">rchitecture group – Insurance </w:t>
      </w:r>
      <w:r w:rsidR="00744882">
        <w:rPr>
          <w:rFonts w:ascii="Helvetica" w:eastAsia="Times New Roman" w:hAnsi="Helvetica" w:cs="Times New Roman"/>
          <w:i/>
          <w:color w:val="17365D" w:themeColor="text2" w:themeShade="BF"/>
          <w:szCs w:val="20"/>
        </w:rPr>
        <w:t>and Retirement Services) and G</w:t>
      </w:r>
      <w:r w:rsidRPr="00353E5E">
        <w:rPr>
          <w:rFonts w:ascii="Helvetica" w:eastAsia="Times New Roman" w:hAnsi="Helvetica" w:cs="Times New Roman"/>
          <w:i/>
          <w:color w:val="17365D" w:themeColor="text2" w:themeShade="BF"/>
          <w:szCs w:val="20"/>
        </w:rPr>
        <w:t>ene Loparco (Chief Architect – Insurance)</w:t>
      </w:r>
      <w:r w:rsidR="003B50CF" w:rsidRPr="00353E5E">
        <w:rPr>
          <w:rFonts w:ascii="Helvetica" w:eastAsia="Times New Roman" w:hAnsi="Helvetica" w:cs="Times New Roman"/>
          <w:i/>
          <w:color w:val="17365D" w:themeColor="text2" w:themeShade="BF"/>
          <w:szCs w:val="20"/>
        </w:rPr>
        <w:t xml:space="preserve"> for valuable inputs and contribution to this paper.</w:t>
      </w:r>
    </w:p>
    <w:p w:rsidR="0034477A" w:rsidRDefault="0034477A" w:rsidP="002D5B90">
      <w:pPr>
        <w:jc w:val="both"/>
        <w:rPr>
          <w:rFonts w:ascii="Helvetica" w:hAnsi="Helvetica"/>
        </w:rPr>
      </w:pPr>
    </w:p>
    <w:p w:rsidR="00D85599" w:rsidRDefault="00D85599" w:rsidP="002D5B90">
      <w:pPr>
        <w:jc w:val="both"/>
        <w:rPr>
          <w:rFonts w:ascii="Helvetica" w:hAnsi="Helvetica"/>
        </w:rPr>
      </w:pPr>
    </w:p>
    <w:p w:rsidR="00D85599" w:rsidRDefault="00D85599" w:rsidP="002D5B90">
      <w:pPr>
        <w:jc w:val="both"/>
        <w:rPr>
          <w:rFonts w:ascii="Helvetica" w:hAnsi="Helvetica"/>
        </w:rPr>
      </w:pPr>
    </w:p>
    <w:p w:rsidR="00D85599" w:rsidRDefault="00D85599" w:rsidP="002D5B90">
      <w:pPr>
        <w:jc w:val="both"/>
        <w:rPr>
          <w:rFonts w:ascii="Helvetica" w:hAnsi="Helvetica"/>
        </w:rPr>
      </w:pPr>
    </w:p>
    <w:p w:rsidR="00F05048" w:rsidRDefault="00F05048" w:rsidP="00A13408">
      <w:pPr>
        <w:jc w:val="both"/>
        <w:rPr>
          <w:rFonts w:ascii="Helvetica" w:eastAsia="Times New Roman" w:hAnsi="Helvetica" w:cs="Times New Roman"/>
          <w:szCs w:val="20"/>
        </w:rPr>
      </w:pPr>
    </w:p>
    <w:p w:rsidR="008220B4" w:rsidRPr="00B778B7" w:rsidRDefault="008220B4" w:rsidP="008220B4">
      <w:pPr>
        <w:jc w:val="both"/>
        <w:rPr>
          <w:rFonts w:ascii="Helvetica" w:hAnsi="Helvetica"/>
          <w:u w:val="single"/>
        </w:rPr>
      </w:pPr>
      <w:r>
        <w:rPr>
          <w:rFonts w:ascii="Helvetica" w:hAnsi="Helvetica"/>
          <w:b/>
          <w:color w:val="17365D" w:themeColor="text2" w:themeShade="BF"/>
          <w:sz w:val="28"/>
        </w:rPr>
        <w:lastRenderedPageBreak/>
        <w:t xml:space="preserve">Insurance enterprise </w:t>
      </w:r>
      <w:r w:rsidR="00C72097">
        <w:rPr>
          <w:rFonts w:ascii="Helvetica" w:hAnsi="Helvetica"/>
          <w:b/>
          <w:color w:val="17365D" w:themeColor="text2" w:themeShade="BF"/>
          <w:sz w:val="28"/>
        </w:rPr>
        <w:t xml:space="preserve">challenges and </w:t>
      </w:r>
      <w:r>
        <w:rPr>
          <w:rFonts w:ascii="Helvetica" w:hAnsi="Helvetica"/>
          <w:b/>
          <w:color w:val="17365D" w:themeColor="text2" w:themeShade="BF"/>
          <w:sz w:val="28"/>
        </w:rPr>
        <w:t>i</w:t>
      </w:r>
      <w:r w:rsidRPr="006B2FF0">
        <w:rPr>
          <w:rFonts w:ascii="Helvetica" w:hAnsi="Helvetica"/>
          <w:b/>
          <w:color w:val="17365D" w:themeColor="text2" w:themeShade="BF"/>
          <w:sz w:val="28"/>
        </w:rPr>
        <w:t>mpediments</w:t>
      </w:r>
    </w:p>
    <w:p w:rsidR="00F05048" w:rsidRDefault="00F05048" w:rsidP="00A13408">
      <w:pPr>
        <w:jc w:val="both"/>
        <w:rPr>
          <w:rFonts w:ascii="Helvetica" w:eastAsia="Times New Roman" w:hAnsi="Helvetica" w:cs="Times New Roman"/>
          <w:szCs w:val="20"/>
        </w:rPr>
      </w:pPr>
    </w:p>
    <w:p w:rsidR="00C37B6A" w:rsidRDefault="00A13408" w:rsidP="00A13408">
      <w:pPr>
        <w:jc w:val="both"/>
        <w:rPr>
          <w:rFonts w:ascii="Helvetica" w:eastAsia="Times New Roman" w:hAnsi="Helvetica" w:cs="Times New Roman"/>
          <w:szCs w:val="20"/>
        </w:rPr>
      </w:pPr>
      <w:r>
        <w:rPr>
          <w:rFonts w:ascii="Helvetica" w:eastAsia="Times New Roman" w:hAnsi="Helvetica" w:cs="Times New Roman"/>
          <w:szCs w:val="20"/>
        </w:rPr>
        <w:t>Traditionally, insurance</w:t>
      </w:r>
      <w:r w:rsidRPr="00BB20AA">
        <w:rPr>
          <w:rFonts w:ascii="Helvetica" w:eastAsia="Times New Roman" w:hAnsi="Helvetica" w:cs="Times New Roman"/>
          <w:szCs w:val="20"/>
        </w:rPr>
        <w:t xml:space="preserve"> carriers have provided marginally better service </w:t>
      </w:r>
      <w:r>
        <w:rPr>
          <w:rFonts w:ascii="Helvetica" w:eastAsia="Times New Roman" w:hAnsi="Helvetica" w:cs="Times New Roman"/>
          <w:szCs w:val="20"/>
        </w:rPr>
        <w:t>to their insured’s and agents</w:t>
      </w:r>
      <w:r w:rsidR="000A1ED0" w:rsidRPr="000A1ED0">
        <w:rPr>
          <w:rFonts w:ascii="Helvetica" w:eastAsia="Times New Roman" w:hAnsi="Helvetica" w:cs="Times New Roman"/>
          <w:szCs w:val="20"/>
        </w:rPr>
        <w:t xml:space="preserve"> </w:t>
      </w:r>
      <w:r w:rsidR="000A1ED0">
        <w:rPr>
          <w:rFonts w:ascii="Helvetica" w:eastAsia="Times New Roman" w:hAnsi="Helvetica" w:cs="Times New Roman"/>
          <w:szCs w:val="20"/>
        </w:rPr>
        <w:t xml:space="preserve">by adding features to existing products, </w:t>
      </w:r>
      <w:r w:rsidR="008A2E64">
        <w:rPr>
          <w:rFonts w:ascii="Helvetica" w:eastAsia="Times New Roman" w:hAnsi="Helvetica" w:cs="Times New Roman"/>
          <w:szCs w:val="20"/>
        </w:rPr>
        <w:t xml:space="preserve">through </w:t>
      </w:r>
      <w:r w:rsidR="000A1ED0" w:rsidRPr="001D7345">
        <w:rPr>
          <w:rFonts w:ascii="Helvetica" w:eastAsia="Times New Roman" w:hAnsi="Helvetica" w:cs="Times New Roman"/>
          <w:szCs w:val="20"/>
        </w:rPr>
        <w:t xml:space="preserve">premium </w:t>
      </w:r>
      <w:r w:rsidR="00F05048">
        <w:rPr>
          <w:rFonts w:ascii="Helvetica" w:eastAsia="Times New Roman" w:hAnsi="Helvetica" w:cs="Times New Roman"/>
          <w:szCs w:val="20"/>
        </w:rPr>
        <w:t xml:space="preserve">optimization </w:t>
      </w:r>
      <w:r w:rsidR="000A1ED0" w:rsidRPr="001D7345">
        <w:rPr>
          <w:rFonts w:ascii="Helvetica" w:eastAsia="Times New Roman" w:hAnsi="Helvetica" w:cs="Times New Roman"/>
          <w:szCs w:val="20"/>
        </w:rPr>
        <w:t xml:space="preserve">or </w:t>
      </w:r>
      <w:r w:rsidR="00C37B6A">
        <w:rPr>
          <w:rFonts w:ascii="Helvetica" w:eastAsia="Times New Roman" w:hAnsi="Helvetica" w:cs="Times New Roman"/>
          <w:szCs w:val="20"/>
        </w:rPr>
        <w:t>by streamlining</w:t>
      </w:r>
      <w:r w:rsidR="000A1ED0" w:rsidRPr="001D7345">
        <w:rPr>
          <w:rFonts w:ascii="Helvetica" w:eastAsia="Times New Roman" w:hAnsi="Helvetica" w:cs="Times New Roman"/>
          <w:szCs w:val="20"/>
        </w:rPr>
        <w:t xml:space="preserve"> claims </w:t>
      </w:r>
      <w:r w:rsidR="00F05048">
        <w:rPr>
          <w:rFonts w:ascii="Helvetica" w:eastAsia="Times New Roman" w:hAnsi="Helvetica" w:cs="Times New Roman"/>
          <w:szCs w:val="20"/>
        </w:rPr>
        <w:t xml:space="preserve">and other business </w:t>
      </w:r>
      <w:r w:rsidR="000A1ED0" w:rsidRPr="001D7345">
        <w:rPr>
          <w:rFonts w:ascii="Helvetica" w:eastAsia="Times New Roman" w:hAnsi="Helvetica" w:cs="Times New Roman"/>
          <w:szCs w:val="20"/>
        </w:rPr>
        <w:t xml:space="preserve">processes. </w:t>
      </w:r>
    </w:p>
    <w:p w:rsidR="00C37B6A" w:rsidRDefault="00C37B6A" w:rsidP="00A13408">
      <w:pPr>
        <w:jc w:val="both"/>
        <w:rPr>
          <w:rFonts w:ascii="Helvetica" w:eastAsia="Times New Roman" w:hAnsi="Helvetica" w:cs="Times New Roman"/>
          <w:szCs w:val="20"/>
        </w:rPr>
      </w:pPr>
    </w:p>
    <w:p w:rsidR="00C65965" w:rsidRDefault="003B013E" w:rsidP="00A13408">
      <w:pPr>
        <w:jc w:val="both"/>
        <w:rPr>
          <w:rFonts w:ascii="Helvetica" w:eastAsia="Times New Roman" w:hAnsi="Helvetica" w:cs="Times New Roman"/>
          <w:szCs w:val="20"/>
        </w:rPr>
      </w:pPr>
      <w:r>
        <w:rPr>
          <w:rFonts w:ascii="Helvetica" w:eastAsia="Times New Roman" w:hAnsi="Helvetica" w:cs="Times New Roman"/>
          <w:szCs w:val="20"/>
        </w:rPr>
        <w:t>But</w:t>
      </w:r>
      <w:r w:rsidR="000A1ED0" w:rsidRPr="001D7345">
        <w:rPr>
          <w:rFonts w:ascii="Helvetica" w:eastAsia="Times New Roman" w:hAnsi="Helvetica" w:cs="Times New Roman"/>
          <w:szCs w:val="20"/>
        </w:rPr>
        <w:t xml:space="preserve"> </w:t>
      </w:r>
      <w:r w:rsidR="000A1ED0">
        <w:rPr>
          <w:rFonts w:ascii="Helvetica" w:eastAsia="Times New Roman" w:hAnsi="Helvetica" w:cs="Times New Roman"/>
          <w:szCs w:val="20"/>
        </w:rPr>
        <w:t xml:space="preserve">there is a fundamental shift towards </w:t>
      </w:r>
      <w:r w:rsidR="008A2E64">
        <w:rPr>
          <w:rFonts w:ascii="Helvetica" w:eastAsia="Times New Roman" w:hAnsi="Helvetica" w:cs="Times New Roman"/>
          <w:szCs w:val="20"/>
        </w:rPr>
        <w:t>building customer centric system of engagement</w:t>
      </w:r>
      <w:r w:rsidR="00F20806">
        <w:rPr>
          <w:rFonts w:ascii="Helvetica" w:eastAsia="Times New Roman" w:hAnsi="Helvetica" w:cs="Times New Roman"/>
          <w:szCs w:val="20"/>
        </w:rPr>
        <w:t xml:space="preserve">s, take continuous feedback and </w:t>
      </w:r>
      <w:r w:rsidR="000A1ED0">
        <w:rPr>
          <w:rFonts w:ascii="Helvetica" w:eastAsia="Times New Roman" w:hAnsi="Helvetica" w:cs="Times New Roman"/>
          <w:szCs w:val="20"/>
        </w:rPr>
        <w:t xml:space="preserve"> </w:t>
      </w:r>
      <w:r w:rsidR="00F20806">
        <w:rPr>
          <w:rFonts w:ascii="Helvetica" w:eastAsia="Times New Roman" w:hAnsi="Helvetica" w:cs="Times New Roman"/>
          <w:szCs w:val="20"/>
        </w:rPr>
        <w:t xml:space="preserve">enable </w:t>
      </w:r>
      <w:r w:rsidR="00A13408" w:rsidRPr="00BB20AA">
        <w:rPr>
          <w:rFonts w:ascii="Helvetica" w:eastAsia="Times New Roman" w:hAnsi="Helvetica" w:cs="Times New Roman"/>
          <w:szCs w:val="20"/>
        </w:rPr>
        <w:t xml:space="preserve">customers, agents and employees </w:t>
      </w:r>
      <w:r w:rsidR="000A1ED0">
        <w:rPr>
          <w:rFonts w:ascii="Helvetica" w:eastAsia="Times New Roman" w:hAnsi="Helvetica" w:cs="Times New Roman"/>
          <w:szCs w:val="20"/>
        </w:rPr>
        <w:t>to</w:t>
      </w:r>
      <w:r w:rsidR="00A13408">
        <w:rPr>
          <w:rFonts w:ascii="Helvetica" w:eastAsia="Times New Roman" w:hAnsi="Helvetica" w:cs="Times New Roman"/>
          <w:szCs w:val="20"/>
        </w:rPr>
        <w:t xml:space="preserve"> </w:t>
      </w:r>
      <w:r w:rsidR="00F20806">
        <w:rPr>
          <w:rFonts w:ascii="Helvetica" w:eastAsia="Times New Roman" w:hAnsi="Helvetica" w:cs="Times New Roman"/>
          <w:szCs w:val="20"/>
        </w:rPr>
        <w:t xml:space="preserve">interact </w:t>
      </w:r>
      <w:r w:rsidR="00A13408" w:rsidRPr="00BB20AA">
        <w:rPr>
          <w:rFonts w:ascii="Helvetica" w:eastAsia="Times New Roman" w:hAnsi="Helvetica" w:cs="Times New Roman"/>
          <w:szCs w:val="20"/>
        </w:rPr>
        <w:t>across different channels and devices</w:t>
      </w:r>
      <w:r w:rsidR="00C65965">
        <w:rPr>
          <w:rFonts w:ascii="Helvetica" w:eastAsia="Times New Roman" w:hAnsi="Helvetica" w:cs="Times New Roman"/>
          <w:szCs w:val="20"/>
        </w:rPr>
        <w:t>.</w:t>
      </w:r>
    </w:p>
    <w:p w:rsidR="00C65965" w:rsidRDefault="00C65965" w:rsidP="00A13408">
      <w:pPr>
        <w:jc w:val="both"/>
        <w:rPr>
          <w:rFonts w:ascii="Helvetica" w:eastAsia="Times New Roman" w:hAnsi="Helvetica" w:cs="Times New Roman"/>
          <w:szCs w:val="20"/>
        </w:rPr>
      </w:pPr>
    </w:p>
    <w:p w:rsidR="00C8059E" w:rsidRDefault="003E5DED" w:rsidP="00A13408">
      <w:pPr>
        <w:jc w:val="both"/>
        <w:rPr>
          <w:rFonts w:ascii="Helvetica" w:eastAsia="Times New Roman" w:hAnsi="Helvetica" w:cs="Times New Roman"/>
          <w:szCs w:val="20"/>
        </w:rPr>
      </w:pPr>
      <w:r>
        <w:rPr>
          <w:rFonts w:ascii="Helvetica" w:eastAsia="Times New Roman" w:hAnsi="Helvetica" w:cs="Times New Roman"/>
          <w:szCs w:val="20"/>
        </w:rPr>
        <w:t>It is evident that a</w:t>
      </w:r>
      <w:r w:rsidR="00741134">
        <w:rPr>
          <w:rFonts w:ascii="Helvetica" w:eastAsia="Times New Roman" w:hAnsi="Helvetica" w:cs="Times New Roman"/>
          <w:szCs w:val="20"/>
        </w:rPr>
        <w:t xml:space="preserve"> state of art customer </w:t>
      </w:r>
      <w:r w:rsidR="003B013E">
        <w:rPr>
          <w:rFonts w:ascii="Helvetica" w:eastAsia="Times New Roman" w:hAnsi="Helvetica" w:cs="Times New Roman"/>
          <w:szCs w:val="20"/>
        </w:rPr>
        <w:t>experience</w:t>
      </w:r>
      <w:r>
        <w:rPr>
          <w:rFonts w:ascii="Helvetica" w:eastAsia="Times New Roman" w:hAnsi="Helvetica" w:cs="Times New Roman"/>
          <w:szCs w:val="20"/>
        </w:rPr>
        <w:t xml:space="preserve"> is not only a function of a </w:t>
      </w:r>
      <w:r w:rsidR="00276EE0">
        <w:rPr>
          <w:rFonts w:ascii="Helvetica" w:eastAsia="Times New Roman" w:hAnsi="Helvetica" w:cs="Times New Roman"/>
          <w:szCs w:val="20"/>
        </w:rPr>
        <w:t>human centric</w:t>
      </w:r>
      <w:r>
        <w:rPr>
          <w:rFonts w:ascii="Helvetica" w:eastAsia="Times New Roman" w:hAnsi="Helvetica" w:cs="Times New Roman"/>
          <w:szCs w:val="20"/>
        </w:rPr>
        <w:t xml:space="preserve"> front end layer, but </w:t>
      </w:r>
      <w:r w:rsidR="00371027">
        <w:rPr>
          <w:rFonts w:ascii="Helvetica" w:eastAsia="Times New Roman" w:hAnsi="Helvetica" w:cs="Times New Roman"/>
          <w:szCs w:val="20"/>
        </w:rPr>
        <w:t xml:space="preserve">also </w:t>
      </w:r>
      <w:r w:rsidR="002A0535">
        <w:rPr>
          <w:rFonts w:ascii="Helvetica" w:eastAsia="Times New Roman" w:hAnsi="Helvetica" w:cs="Times New Roman"/>
          <w:szCs w:val="20"/>
        </w:rPr>
        <w:t xml:space="preserve">depends </w:t>
      </w:r>
      <w:r w:rsidR="00371027">
        <w:rPr>
          <w:rFonts w:ascii="Helvetica" w:eastAsia="Times New Roman" w:hAnsi="Helvetica" w:cs="Times New Roman"/>
          <w:szCs w:val="20"/>
        </w:rPr>
        <w:t xml:space="preserve">on </w:t>
      </w:r>
      <w:r w:rsidR="00F20806">
        <w:rPr>
          <w:rFonts w:ascii="Helvetica" w:eastAsia="Times New Roman" w:hAnsi="Helvetica" w:cs="Times New Roman"/>
          <w:szCs w:val="20"/>
        </w:rPr>
        <w:t xml:space="preserve">the degree of </w:t>
      </w:r>
      <w:r w:rsidR="003B013E">
        <w:rPr>
          <w:rFonts w:ascii="Helvetica" w:eastAsia="Times New Roman" w:hAnsi="Helvetica" w:cs="Times New Roman"/>
          <w:szCs w:val="20"/>
        </w:rPr>
        <w:t xml:space="preserve">responsiveness </w:t>
      </w:r>
      <w:r w:rsidR="00741134">
        <w:rPr>
          <w:rFonts w:ascii="Helvetica" w:eastAsia="Times New Roman" w:hAnsi="Helvetica" w:cs="Times New Roman"/>
          <w:szCs w:val="20"/>
        </w:rPr>
        <w:t>,</w:t>
      </w:r>
      <w:r w:rsidR="00F20806">
        <w:rPr>
          <w:rFonts w:ascii="Helvetica" w:eastAsia="Times New Roman" w:hAnsi="Helvetica" w:cs="Times New Roman"/>
          <w:szCs w:val="20"/>
        </w:rPr>
        <w:t xml:space="preserve"> availability</w:t>
      </w:r>
      <w:r w:rsidR="008F6AC6">
        <w:rPr>
          <w:rFonts w:ascii="Helvetica" w:eastAsia="Times New Roman" w:hAnsi="Helvetica" w:cs="Times New Roman"/>
          <w:szCs w:val="20"/>
        </w:rPr>
        <w:t xml:space="preserve"> and consistency of data</w:t>
      </w:r>
      <w:r w:rsidR="00F20806">
        <w:rPr>
          <w:rFonts w:ascii="Helvetica" w:eastAsia="Times New Roman" w:hAnsi="Helvetica" w:cs="Times New Roman"/>
          <w:szCs w:val="20"/>
        </w:rPr>
        <w:t xml:space="preserve"> </w:t>
      </w:r>
      <w:r w:rsidR="00741134">
        <w:rPr>
          <w:rFonts w:ascii="Helvetica" w:eastAsia="Times New Roman" w:hAnsi="Helvetica" w:cs="Times New Roman"/>
          <w:szCs w:val="20"/>
        </w:rPr>
        <w:t xml:space="preserve">and </w:t>
      </w:r>
      <w:r w:rsidR="00F20806">
        <w:rPr>
          <w:rFonts w:ascii="Helvetica" w:eastAsia="Times New Roman" w:hAnsi="Helvetica" w:cs="Times New Roman"/>
          <w:szCs w:val="20"/>
        </w:rPr>
        <w:t xml:space="preserve">the ability to </w:t>
      </w:r>
      <w:r w:rsidR="008F6AC6">
        <w:rPr>
          <w:rFonts w:ascii="Helvetica" w:eastAsia="Times New Roman" w:hAnsi="Helvetica" w:cs="Times New Roman"/>
          <w:szCs w:val="20"/>
        </w:rPr>
        <w:t xml:space="preserve">gather feedback and </w:t>
      </w:r>
      <w:r w:rsidR="00F20806">
        <w:rPr>
          <w:rFonts w:ascii="Helvetica" w:eastAsia="Times New Roman" w:hAnsi="Helvetica" w:cs="Times New Roman"/>
          <w:szCs w:val="20"/>
        </w:rPr>
        <w:t xml:space="preserve">respond to </w:t>
      </w:r>
      <w:r w:rsidR="008F6AC6">
        <w:rPr>
          <w:rFonts w:ascii="Helvetica" w:eastAsia="Times New Roman" w:hAnsi="Helvetica" w:cs="Times New Roman"/>
          <w:szCs w:val="20"/>
        </w:rPr>
        <w:t>those feedbacks</w:t>
      </w:r>
      <w:r w:rsidR="00F20806">
        <w:rPr>
          <w:rFonts w:ascii="Helvetica" w:eastAsia="Times New Roman" w:hAnsi="Helvetica" w:cs="Times New Roman"/>
          <w:szCs w:val="20"/>
        </w:rPr>
        <w:t xml:space="preserve"> quickly.</w:t>
      </w:r>
    </w:p>
    <w:p w:rsidR="00A13408" w:rsidRDefault="00A13408" w:rsidP="002D5B90">
      <w:pPr>
        <w:jc w:val="both"/>
        <w:rPr>
          <w:rFonts w:ascii="Helvetica" w:hAnsi="Helvetica"/>
        </w:rPr>
      </w:pPr>
    </w:p>
    <w:p w:rsidR="00643644" w:rsidRPr="001974F5" w:rsidRDefault="00A86503" w:rsidP="00581961">
      <w:pPr>
        <w:rPr>
          <w:rFonts w:ascii="Helvetica" w:hAnsi="Helvetica"/>
          <w:b/>
          <w:color w:val="E36C0A" w:themeColor="accent6" w:themeShade="BF"/>
        </w:rPr>
      </w:pPr>
      <w:r>
        <w:rPr>
          <w:rFonts w:ascii="Helvetica" w:hAnsi="Helvetica"/>
          <w:b/>
          <w:color w:val="E36C0A" w:themeColor="accent6" w:themeShade="BF"/>
        </w:rPr>
        <w:t xml:space="preserve">IT landscape of </w:t>
      </w:r>
      <w:r w:rsidR="002E5C6B">
        <w:rPr>
          <w:rFonts w:ascii="Helvetica" w:hAnsi="Helvetica"/>
          <w:b/>
          <w:color w:val="E36C0A" w:themeColor="accent6" w:themeShade="BF"/>
        </w:rPr>
        <w:t>m</w:t>
      </w:r>
      <w:r w:rsidR="004A079A" w:rsidRPr="001974F5">
        <w:rPr>
          <w:rFonts w:ascii="Helvetica" w:hAnsi="Helvetica"/>
          <w:b/>
          <w:color w:val="E36C0A" w:themeColor="accent6" w:themeShade="BF"/>
        </w:rPr>
        <w:t>onoliths</w:t>
      </w:r>
      <w:r w:rsidR="00643644" w:rsidRPr="001974F5">
        <w:rPr>
          <w:rFonts w:ascii="Helvetica" w:hAnsi="Helvetica"/>
          <w:b/>
          <w:color w:val="E36C0A" w:themeColor="accent6" w:themeShade="BF"/>
        </w:rPr>
        <w:t xml:space="preserve"> and </w:t>
      </w:r>
      <w:r w:rsidR="008058E1">
        <w:rPr>
          <w:rFonts w:ascii="Helvetica" w:hAnsi="Helvetica"/>
          <w:b/>
          <w:color w:val="E36C0A" w:themeColor="accent6" w:themeShade="BF"/>
        </w:rPr>
        <w:t>h</w:t>
      </w:r>
      <w:r w:rsidR="00643644" w:rsidRPr="001974F5">
        <w:rPr>
          <w:rFonts w:ascii="Helvetica" w:hAnsi="Helvetica"/>
          <w:b/>
          <w:color w:val="E36C0A" w:themeColor="accent6" w:themeShade="BF"/>
        </w:rPr>
        <w:t xml:space="preserve">eterogeneous </w:t>
      </w:r>
      <w:r>
        <w:rPr>
          <w:rFonts w:ascii="Helvetica" w:hAnsi="Helvetica"/>
          <w:b/>
          <w:color w:val="E36C0A" w:themeColor="accent6" w:themeShade="BF"/>
        </w:rPr>
        <w:t>systems</w:t>
      </w:r>
    </w:p>
    <w:p w:rsidR="00643644" w:rsidRDefault="00BC5B36"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policy</w:t>
      </w:r>
      <w:proofErr w:type="gramEnd"/>
      <w:r>
        <w:rPr>
          <w:rFonts w:ascii="Helvetica" w:hAnsi="Helvetica"/>
          <w:color w:val="000000" w:themeColor="text1"/>
        </w:rPr>
        <w:t xml:space="preserve"> and c</w:t>
      </w:r>
      <w:r w:rsidR="00597C18" w:rsidRPr="00D8728C">
        <w:rPr>
          <w:rFonts w:ascii="Helvetica" w:hAnsi="Helvetica"/>
          <w:color w:val="000000" w:themeColor="text1"/>
        </w:rPr>
        <w:t>laims s</w:t>
      </w:r>
      <w:r w:rsidR="00643644" w:rsidRPr="00D8728C">
        <w:rPr>
          <w:rFonts w:ascii="Helvetica" w:hAnsi="Helvetica"/>
          <w:color w:val="000000" w:themeColor="text1"/>
        </w:rPr>
        <w:t xml:space="preserve">ystems evolved over years and shaped up as monoliths, because business requirements involved </w:t>
      </w:r>
      <w:r w:rsidR="00A7601B">
        <w:rPr>
          <w:rFonts w:ascii="Helvetica" w:hAnsi="Helvetica"/>
          <w:color w:val="000000" w:themeColor="text1"/>
        </w:rPr>
        <w:t>manual interventions</w:t>
      </w:r>
      <w:r w:rsidR="00A7601B">
        <w:rPr>
          <w:rFonts w:ascii="Helvetica" w:hAnsi="Helvetica"/>
        </w:rPr>
        <w:t xml:space="preserve">, involvement of multiple actors and are mostly interwoven, which increases the need of constant data flow in every </w:t>
      </w:r>
      <w:r w:rsidR="00643644" w:rsidRPr="00D8728C">
        <w:rPr>
          <w:rFonts w:ascii="Helvetica" w:hAnsi="Helvetica"/>
          <w:color w:val="000000" w:themeColor="text1"/>
        </w:rPr>
        <w:t xml:space="preserve">direction. </w:t>
      </w:r>
    </w:p>
    <w:p w:rsidR="00BC5B36" w:rsidRPr="00BC5B36" w:rsidRDefault="00BC5B36" w:rsidP="00576949">
      <w:pPr>
        <w:pStyle w:val="ListParagraph"/>
        <w:numPr>
          <w:ilvl w:val="0"/>
          <w:numId w:val="27"/>
        </w:numPr>
        <w:spacing w:before="120" w:after="120"/>
        <w:contextualSpacing w:val="0"/>
        <w:jc w:val="both"/>
        <w:rPr>
          <w:rFonts w:ascii="Helvetica" w:hAnsi="Helvetica"/>
          <w:color w:val="000000" w:themeColor="text1"/>
        </w:rPr>
      </w:pPr>
      <w:r w:rsidRPr="007029ED">
        <w:rPr>
          <w:rFonts w:ascii="Helvetica" w:hAnsi="Helvetica"/>
          <w:color w:val="000000" w:themeColor="text1"/>
        </w:rPr>
        <w:t>the rules that govern business processes are constantly changing, resulting in significant automation challenges</w:t>
      </w:r>
    </w:p>
    <w:p w:rsidR="00643644" w:rsidRPr="00BC5B36" w:rsidRDefault="009979CE" w:rsidP="00576949">
      <w:pPr>
        <w:pStyle w:val="ListParagraph"/>
        <w:numPr>
          <w:ilvl w:val="0"/>
          <w:numId w:val="27"/>
        </w:numPr>
        <w:spacing w:before="120" w:after="120"/>
        <w:contextualSpacing w:val="0"/>
        <w:jc w:val="both"/>
        <w:rPr>
          <w:rFonts w:ascii="Helvetica" w:hAnsi="Helvetica"/>
          <w:color w:val="000000" w:themeColor="text1"/>
        </w:rPr>
      </w:pPr>
      <w:r>
        <w:rPr>
          <w:rFonts w:ascii="Helvetica" w:hAnsi="Helvetica"/>
          <w:color w:val="000000" w:themeColor="text1"/>
        </w:rPr>
        <w:t>c</w:t>
      </w:r>
      <w:r w:rsidR="00643644" w:rsidRPr="00BC5B36">
        <w:rPr>
          <w:rFonts w:ascii="Helvetica" w:hAnsi="Helvetica"/>
          <w:color w:val="000000" w:themeColor="text1"/>
        </w:rPr>
        <w:t>omplex business processes and lifecycle management spanning across multiple domains caused systems to sit as close as possible, adding up to the size and complexity of these systems</w:t>
      </w:r>
    </w:p>
    <w:p w:rsidR="002E4C7E" w:rsidRPr="00D8728C" w:rsidRDefault="00BC5B36" w:rsidP="00576949">
      <w:pPr>
        <w:pStyle w:val="ListParagraph"/>
        <w:numPr>
          <w:ilvl w:val="0"/>
          <w:numId w:val="27"/>
        </w:numPr>
        <w:spacing w:before="120" w:after="120"/>
        <w:contextualSpacing w:val="0"/>
        <w:jc w:val="both"/>
        <w:rPr>
          <w:rFonts w:ascii="Helvetica" w:hAnsi="Helvetica"/>
          <w:color w:val="000000" w:themeColor="text1"/>
        </w:rPr>
      </w:pPr>
      <w:r>
        <w:rPr>
          <w:rFonts w:ascii="Helvetica" w:hAnsi="Helvetica"/>
          <w:color w:val="000000" w:themeColor="text1"/>
        </w:rPr>
        <w:t>b</w:t>
      </w:r>
      <w:r w:rsidR="002E4C7E" w:rsidRPr="00D8728C">
        <w:rPr>
          <w:rFonts w:ascii="Helvetica" w:hAnsi="Helvetica"/>
          <w:color w:val="000000" w:themeColor="text1"/>
        </w:rPr>
        <w:t xml:space="preserve">atch oriented systems depending highly upon data feeds </w:t>
      </w:r>
    </w:p>
    <w:p w:rsidR="00E96FE5" w:rsidRPr="00D8728C" w:rsidRDefault="00BC5B36"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m</w:t>
      </w:r>
      <w:r w:rsidR="00E96FE5" w:rsidRPr="00D8728C">
        <w:rPr>
          <w:rFonts w:ascii="Helvetica" w:hAnsi="Helvetica"/>
          <w:color w:val="000000" w:themeColor="text1"/>
        </w:rPr>
        <w:t>ergers</w:t>
      </w:r>
      <w:proofErr w:type="gramEnd"/>
      <w:r w:rsidR="00E96FE5" w:rsidRPr="00D8728C">
        <w:rPr>
          <w:rFonts w:ascii="Helvetica" w:hAnsi="Helvetica"/>
          <w:color w:val="000000" w:themeColor="text1"/>
        </w:rPr>
        <w:t xml:space="preserve"> and acquisitions over years have led to accumulation of technical debt and heterogeneous systems landscape.</w:t>
      </w:r>
    </w:p>
    <w:p w:rsidR="004A079A" w:rsidRDefault="004A079A" w:rsidP="009B6244">
      <w:pPr>
        <w:jc w:val="both"/>
        <w:rPr>
          <w:rFonts w:ascii="Helvetica" w:hAnsi="Helvetica"/>
          <w:color w:val="FF0000"/>
        </w:rPr>
      </w:pPr>
    </w:p>
    <w:p w:rsidR="004A079A" w:rsidRPr="001974F5" w:rsidRDefault="004A079A" w:rsidP="00581961">
      <w:pPr>
        <w:rPr>
          <w:rFonts w:ascii="Helvetica" w:hAnsi="Helvetica"/>
          <w:b/>
          <w:color w:val="E36C0A" w:themeColor="accent6" w:themeShade="BF"/>
        </w:rPr>
      </w:pPr>
      <w:r w:rsidRPr="001974F5">
        <w:rPr>
          <w:rFonts w:ascii="Helvetica" w:hAnsi="Helvetica"/>
          <w:b/>
          <w:color w:val="E36C0A" w:themeColor="accent6" w:themeShade="BF"/>
        </w:rPr>
        <w:t>Inconsistent</w:t>
      </w:r>
      <w:r w:rsidR="00EB64AC">
        <w:rPr>
          <w:rFonts w:ascii="Helvetica" w:hAnsi="Helvetica"/>
          <w:b/>
          <w:color w:val="E36C0A" w:themeColor="accent6" w:themeShade="BF"/>
        </w:rPr>
        <w:t xml:space="preserve"> user e</w:t>
      </w:r>
      <w:r w:rsidRPr="001974F5">
        <w:rPr>
          <w:rFonts w:ascii="Helvetica" w:hAnsi="Helvetica"/>
          <w:b/>
          <w:color w:val="E36C0A" w:themeColor="accent6" w:themeShade="BF"/>
        </w:rPr>
        <w:t>xperience</w:t>
      </w:r>
    </w:p>
    <w:p w:rsidR="00597C18"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r>
        <w:rPr>
          <w:rFonts w:ascii="Helvetica" w:hAnsi="Helvetica"/>
          <w:color w:val="000000" w:themeColor="text1"/>
        </w:rPr>
        <w:t>s</w:t>
      </w:r>
      <w:r w:rsidR="00597C18" w:rsidRPr="00137E09">
        <w:rPr>
          <w:rFonts w:ascii="Helvetica" w:hAnsi="Helvetica"/>
          <w:color w:val="000000" w:themeColor="text1"/>
        </w:rPr>
        <w:t>trong LOB alignment and ownership leading to implementation of singular executable or applications leading to LOB centric portals</w:t>
      </w:r>
    </w:p>
    <w:p w:rsidR="00597C18" w:rsidRPr="00137E09" w:rsidRDefault="00597C18" w:rsidP="00576949">
      <w:pPr>
        <w:pStyle w:val="ListParagraph"/>
        <w:numPr>
          <w:ilvl w:val="0"/>
          <w:numId w:val="27"/>
        </w:numPr>
        <w:spacing w:before="120" w:after="120"/>
        <w:contextualSpacing w:val="0"/>
        <w:jc w:val="both"/>
        <w:rPr>
          <w:rFonts w:ascii="Helvetica" w:hAnsi="Helvetica"/>
          <w:color w:val="000000" w:themeColor="text1"/>
        </w:rPr>
      </w:pPr>
      <w:r w:rsidRPr="00137E09">
        <w:rPr>
          <w:rFonts w:ascii="Helvetica" w:hAnsi="Helvetica"/>
          <w:color w:val="000000" w:themeColor="text1"/>
        </w:rPr>
        <w:t>FNOL, 3rd Party Claimants &amp; Injured Workers interact over phone</w:t>
      </w:r>
    </w:p>
    <w:p w:rsidR="00597C18"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r>
        <w:rPr>
          <w:rFonts w:ascii="Helvetica" w:hAnsi="Helvetica"/>
          <w:color w:val="000000" w:themeColor="text1"/>
        </w:rPr>
        <w:t>o</w:t>
      </w:r>
      <w:r w:rsidR="00597C18" w:rsidRPr="00137E09">
        <w:rPr>
          <w:rFonts w:ascii="Helvetica" w:hAnsi="Helvetica"/>
          <w:color w:val="000000" w:themeColor="text1"/>
        </w:rPr>
        <w:t>nly adjuster can reach to claimants via phone</w:t>
      </w:r>
    </w:p>
    <w:p w:rsidR="00D85905" w:rsidRPr="00597C18" w:rsidRDefault="00D85905" w:rsidP="00597C18">
      <w:pPr>
        <w:pStyle w:val="ListParagraph"/>
        <w:ind w:left="360"/>
        <w:jc w:val="both"/>
        <w:rPr>
          <w:rFonts w:ascii="Helvetica" w:hAnsi="Helvetica"/>
          <w:i/>
          <w:color w:val="365F91" w:themeColor="accent1" w:themeShade="BF"/>
        </w:rPr>
      </w:pPr>
    </w:p>
    <w:p w:rsidR="00E13D3B" w:rsidRPr="001974F5" w:rsidRDefault="003F3939" w:rsidP="00581961">
      <w:pPr>
        <w:rPr>
          <w:rFonts w:ascii="Helvetica" w:hAnsi="Helvetica"/>
          <w:b/>
          <w:color w:val="E36C0A" w:themeColor="accent6" w:themeShade="BF"/>
        </w:rPr>
      </w:pPr>
      <w:r w:rsidRPr="001974F5">
        <w:rPr>
          <w:rFonts w:ascii="Helvetica" w:hAnsi="Helvetica"/>
          <w:b/>
          <w:color w:val="E36C0A" w:themeColor="accent6" w:themeShade="BF"/>
        </w:rPr>
        <w:t xml:space="preserve">Low </w:t>
      </w:r>
      <w:r w:rsidR="00732195" w:rsidRPr="001974F5">
        <w:rPr>
          <w:rFonts w:ascii="Helvetica" w:hAnsi="Helvetica"/>
          <w:b/>
          <w:color w:val="E36C0A" w:themeColor="accent6" w:themeShade="BF"/>
        </w:rPr>
        <w:t>Availability</w:t>
      </w:r>
    </w:p>
    <w:p w:rsidR="00EB64AC" w:rsidRDefault="009979CE" w:rsidP="00576949">
      <w:pPr>
        <w:pStyle w:val="ListParagraph"/>
        <w:numPr>
          <w:ilvl w:val="0"/>
          <w:numId w:val="27"/>
        </w:numPr>
        <w:spacing w:before="120" w:after="120"/>
        <w:contextualSpacing w:val="0"/>
        <w:jc w:val="both"/>
        <w:rPr>
          <w:rFonts w:ascii="Helvetica" w:hAnsi="Helvetica"/>
          <w:color w:val="000000" w:themeColor="text1"/>
        </w:rPr>
      </w:pPr>
      <w:r>
        <w:rPr>
          <w:rFonts w:ascii="Helvetica" w:hAnsi="Helvetica"/>
          <w:color w:val="000000" w:themeColor="text1"/>
        </w:rPr>
        <w:t>l</w:t>
      </w:r>
      <w:r w:rsidR="00EB64AC" w:rsidRPr="00137E09">
        <w:rPr>
          <w:rFonts w:ascii="Helvetica" w:hAnsi="Helvetica"/>
          <w:color w:val="000000" w:themeColor="text1"/>
        </w:rPr>
        <w:t xml:space="preserve">egacy </w:t>
      </w:r>
      <w:r w:rsidR="00EB64AC">
        <w:rPr>
          <w:rFonts w:ascii="Helvetica" w:hAnsi="Helvetica"/>
          <w:color w:val="000000" w:themeColor="text1"/>
        </w:rPr>
        <w:t xml:space="preserve">business </w:t>
      </w:r>
      <w:r w:rsidR="00EB64AC" w:rsidRPr="00137E09">
        <w:rPr>
          <w:rFonts w:ascii="Helvetica" w:hAnsi="Helvetica"/>
          <w:color w:val="000000" w:themeColor="text1"/>
        </w:rPr>
        <w:t>services</w:t>
      </w:r>
      <w:r w:rsidR="00EB64AC">
        <w:rPr>
          <w:rFonts w:ascii="Helvetica" w:hAnsi="Helvetica"/>
          <w:color w:val="000000" w:themeColor="text1"/>
        </w:rPr>
        <w:t xml:space="preserve"> causing too much dependence on other system availability </w:t>
      </w:r>
    </w:p>
    <w:p w:rsidR="007B6DC6"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l</w:t>
      </w:r>
      <w:r w:rsidR="002E4C7E" w:rsidRPr="00137E09">
        <w:rPr>
          <w:rFonts w:ascii="Helvetica" w:hAnsi="Helvetica"/>
          <w:color w:val="000000" w:themeColor="text1"/>
        </w:rPr>
        <w:t>ow</w:t>
      </w:r>
      <w:proofErr w:type="gramEnd"/>
      <w:r w:rsidR="002E4C7E" w:rsidRPr="00137E09">
        <w:rPr>
          <w:rFonts w:ascii="Helvetica" w:hAnsi="Helvetica"/>
          <w:color w:val="000000" w:themeColor="text1"/>
        </w:rPr>
        <w:t xml:space="preserve"> availability due</w:t>
      </w:r>
      <w:r w:rsidR="007B6DC6" w:rsidRPr="00137E09">
        <w:rPr>
          <w:rFonts w:ascii="Helvetica" w:hAnsi="Helvetica"/>
          <w:color w:val="000000" w:themeColor="text1"/>
        </w:rPr>
        <w:t xml:space="preserve"> to tradi</w:t>
      </w:r>
      <w:r w:rsidR="00EB64AC">
        <w:rPr>
          <w:rFonts w:ascii="Helvetica" w:hAnsi="Helvetica"/>
          <w:color w:val="000000" w:themeColor="text1"/>
        </w:rPr>
        <w:t xml:space="preserve">tional long maintenance cycles </w:t>
      </w:r>
      <w:r w:rsidR="007B6DC6" w:rsidRPr="00137E09">
        <w:rPr>
          <w:rFonts w:ascii="Helvetica" w:hAnsi="Helvetica"/>
          <w:color w:val="000000" w:themeColor="text1"/>
        </w:rPr>
        <w:t>and lack of continuous delivery mechanism.</w:t>
      </w:r>
    </w:p>
    <w:p w:rsidR="002E4C7E"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lastRenderedPageBreak/>
        <w:t>l</w:t>
      </w:r>
      <w:r w:rsidR="002E4C7E" w:rsidRPr="00137E09">
        <w:rPr>
          <w:rFonts w:ascii="Helvetica" w:hAnsi="Helvetica"/>
          <w:color w:val="000000" w:themeColor="text1"/>
        </w:rPr>
        <w:t>ack</w:t>
      </w:r>
      <w:proofErr w:type="gramEnd"/>
      <w:r w:rsidR="002E4C7E" w:rsidRPr="00137E09">
        <w:rPr>
          <w:rFonts w:ascii="Helvetica" w:hAnsi="Helvetica"/>
          <w:color w:val="000000" w:themeColor="text1"/>
        </w:rPr>
        <w:t xml:space="preserve"> of cloud adoption</w:t>
      </w:r>
      <w:r w:rsidR="00EB64AC">
        <w:rPr>
          <w:rFonts w:ascii="Helvetica" w:hAnsi="Helvetica"/>
          <w:color w:val="000000" w:themeColor="text1"/>
        </w:rPr>
        <w:t xml:space="preserve"> and dependence on infrastructure which are on premise.</w:t>
      </w:r>
    </w:p>
    <w:p w:rsidR="004A079A" w:rsidRDefault="004A079A" w:rsidP="009B6244">
      <w:pPr>
        <w:jc w:val="both"/>
        <w:rPr>
          <w:rFonts w:ascii="Helvetica" w:hAnsi="Helvetica"/>
          <w:color w:val="FF0000"/>
        </w:rPr>
      </w:pPr>
    </w:p>
    <w:p w:rsidR="004A079A" w:rsidRPr="001974F5" w:rsidRDefault="00A712B5" w:rsidP="00581961">
      <w:pPr>
        <w:rPr>
          <w:rFonts w:ascii="Helvetica" w:hAnsi="Helvetica"/>
          <w:b/>
          <w:color w:val="E36C0A" w:themeColor="accent6" w:themeShade="BF"/>
        </w:rPr>
      </w:pPr>
      <w:r w:rsidRPr="001974F5">
        <w:rPr>
          <w:rFonts w:ascii="Helvetica" w:hAnsi="Helvetica"/>
          <w:b/>
          <w:color w:val="E36C0A" w:themeColor="accent6" w:themeShade="BF"/>
        </w:rPr>
        <w:t>L</w:t>
      </w:r>
      <w:r w:rsidR="003F3939" w:rsidRPr="001974F5">
        <w:rPr>
          <w:rFonts w:ascii="Helvetica" w:hAnsi="Helvetica"/>
          <w:b/>
          <w:color w:val="E36C0A" w:themeColor="accent6" w:themeShade="BF"/>
        </w:rPr>
        <w:t>ack of right g</w:t>
      </w:r>
      <w:r w:rsidR="004A079A" w:rsidRPr="001974F5">
        <w:rPr>
          <w:rFonts w:ascii="Helvetica" w:hAnsi="Helvetica"/>
          <w:b/>
          <w:color w:val="E36C0A" w:themeColor="accent6" w:themeShade="BF"/>
        </w:rPr>
        <w:t>rained services and customer centricity</w:t>
      </w:r>
    </w:p>
    <w:p w:rsidR="002E4C7E"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s</w:t>
      </w:r>
      <w:r w:rsidR="002E4C7E" w:rsidRPr="00137E09">
        <w:rPr>
          <w:rFonts w:ascii="Helvetica" w:hAnsi="Helvetica"/>
          <w:color w:val="000000" w:themeColor="text1"/>
        </w:rPr>
        <w:t>ervices</w:t>
      </w:r>
      <w:proofErr w:type="gramEnd"/>
      <w:r w:rsidR="002E4C7E" w:rsidRPr="00137E09">
        <w:rPr>
          <w:rFonts w:ascii="Helvetica" w:hAnsi="Helvetica"/>
          <w:color w:val="000000" w:themeColor="text1"/>
        </w:rPr>
        <w:t xml:space="preserve"> were mostly focused around what the system can provide rather than what the customer wants.</w:t>
      </w:r>
    </w:p>
    <w:p w:rsidR="003F3939"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s</w:t>
      </w:r>
      <w:r w:rsidR="003F3939" w:rsidRPr="00137E09">
        <w:rPr>
          <w:rFonts w:ascii="Helvetica" w:hAnsi="Helvetica"/>
          <w:color w:val="000000" w:themeColor="text1"/>
        </w:rPr>
        <w:t>ervices</w:t>
      </w:r>
      <w:proofErr w:type="gramEnd"/>
      <w:r w:rsidR="003F3939" w:rsidRPr="00137E09">
        <w:rPr>
          <w:rFonts w:ascii="Helvetica" w:hAnsi="Helvetica"/>
          <w:color w:val="000000" w:themeColor="text1"/>
        </w:rPr>
        <w:t xml:space="preserve"> were mostly relegated to software professionals seeking to resolve interface and data sharing problems associated with incompatible software systems.</w:t>
      </w:r>
    </w:p>
    <w:p w:rsidR="003F3939"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r>
        <w:rPr>
          <w:rFonts w:ascii="Helvetica" w:hAnsi="Helvetica"/>
          <w:color w:val="000000" w:themeColor="text1"/>
        </w:rPr>
        <w:t>l</w:t>
      </w:r>
      <w:r w:rsidR="003F3939" w:rsidRPr="00137E09">
        <w:rPr>
          <w:rFonts w:ascii="Helvetica" w:hAnsi="Helvetica"/>
          <w:color w:val="000000" w:themeColor="text1"/>
        </w:rPr>
        <w:t>ack of API strategy and API centric architecture and platforms</w:t>
      </w:r>
    </w:p>
    <w:p w:rsidR="004A079A" w:rsidRDefault="004A079A" w:rsidP="009B6244">
      <w:pPr>
        <w:jc w:val="both"/>
        <w:rPr>
          <w:rFonts w:ascii="Helvetica" w:hAnsi="Helvetica"/>
        </w:rPr>
      </w:pPr>
    </w:p>
    <w:p w:rsidR="003F3939" w:rsidRPr="001974F5" w:rsidRDefault="003F3939" w:rsidP="00581961">
      <w:pPr>
        <w:rPr>
          <w:rFonts w:ascii="Helvetica" w:hAnsi="Helvetica"/>
          <w:b/>
          <w:color w:val="E36C0A" w:themeColor="accent6" w:themeShade="BF"/>
        </w:rPr>
      </w:pPr>
      <w:r w:rsidRPr="001974F5">
        <w:rPr>
          <w:rFonts w:ascii="Helvetica" w:hAnsi="Helvetica"/>
          <w:b/>
          <w:color w:val="E36C0A" w:themeColor="accent6" w:themeShade="BF"/>
        </w:rPr>
        <w:t>Lack of Agility</w:t>
      </w:r>
    </w:p>
    <w:p w:rsidR="00FD0BB5"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l</w:t>
      </w:r>
      <w:r w:rsidR="00FD0BB5" w:rsidRPr="00137E09">
        <w:rPr>
          <w:rFonts w:ascii="Helvetica" w:hAnsi="Helvetica"/>
          <w:color w:val="000000" w:themeColor="text1"/>
        </w:rPr>
        <w:t>ack</w:t>
      </w:r>
      <w:proofErr w:type="gramEnd"/>
      <w:r w:rsidR="00FD0BB5" w:rsidRPr="00137E09">
        <w:rPr>
          <w:rFonts w:ascii="Helvetica" w:hAnsi="Helvetica"/>
          <w:color w:val="000000" w:themeColor="text1"/>
        </w:rPr>
        <w:t xml:space="preserve"> of enterprise agility towards adoption o</w:t>
      </w:r>
      <w:r w:rsidR="00D16F90">
        <w:rPr>
          <w:rFonts w:ascii="Helvetica" w:hAnsi="Helvetica"/>
          <w:color w:val="000000" w:themeColor="text1"/>
        </w:rPr>
        <w:t>f newer technologies and tools, t</w:t>
      </w:r>
      <w:r w:rsidR="00FD0BB5" w:rsidRPr="00137E09">
        <w:rPr>
          <w:rFonts w:ascii="Helvetica" w:hAnsi="Helvetica"/>
          <w:color w:val="000000" w:themeColor="text1"/>
        </w:rPr>
        <w:t>echnology evaluation and adoption takes months.</w:t>
      </w:r>
    </w:p>
    <w:p w:rsidR="003F3939"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a</w:t>
      </w:r>
      <w:r w:rsidR="003F3939" w:rsidRPr="00137E09">
        <w:rPr>
          <w:rFonts w:ascii="Helvetica" w:hAnsi="Helvetica"/>
          <w:color w:val="000000" w:themeColor="text1"/>
        </w:rPr>
        <w:t>gile</w:t>
      </w:r>
      <w:proofErr w:type="gramEnd"/>
      <w:r w:rsidR="003F3939" w:rsidRPr="00137E09">
        <w:rPr>
          <w:rFonts w:ascii="Helvetica" w:hAnsi="Helvetica"/>
          <w:color w:val="000000" w:themeColor="text1"/>
        </w:rPr>
        <w:t xml:space="preserve"> and DevOps practices are mostly targeted towards small to medium initiatives in silos, primarily towards mobile and web based developments. However, they typically depend on core back-end systems.</w:t>
      </w:r>
    </w:p>
    <w:p w:rsidR="003F3939"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p</w:t>
      </w:r>
      <w:r w:rsidR="003F3939" w:rsidRPr="00137E09">
        <w:rPr>
          <w:rFonts w:ascii="Helvetica" w:hAnsi="Helvetica"/>
          <w:color w:val="000000" w:themeColor="text1"/>
        </w:rPr>
        <w:t>ractices</w:t>
      </w:r>
      <w:proofErr w:type="gramEnd"/>
      <w:r w:rsidR="003F3939" w:rsidRPr="00137E09">
        <w:rPr>
          <w:rFonts w:ascii="Helvetica" w:hAnsi="Helvetica"/>
          <w:color w:val="000000" w:themeColor="text1"/>
        </w:rPr>
        <w:t xml:space="preserve"> like test driven development and continuous Integration are not popular due to challenges posed by demands for changing requirements and to speed to market.</w:t>
      </w:r>
    </w:p>
    <w:p w:rsidR="008552C0" w:rsidRPr="0057694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l</w:t>
      </w:r>
      <w:r w:rsidR="003F3939" w:rsidRPr="008552C0">
        <w:rPr>
          <w:rFonts w:ascii="Helvetica" w:hAnsi="Helvetica"/>
          <w:color w:val="000000" w:themeColor="text1"/>
        </w:rPr>
        <w:t>arge</w:t>
      </w:r>
      <w:proofErr w:type="gramEnd"/>
      <w:r w:rsidR="003F3939" w:rsidRPr="008552C0">
        <w:rPr>
          <w:rFonts w:ascii="Helvetica" w:hAnsi="Helvetica"/>
          <w:color w:val="000000" w:themeColor="text1"/>
        </w:rPr>
        <w:t xml:space="preserve"> costly release cycles spanning over </w:t>
      </w:r>
      <w:r w:rsidR="008552C0" w:rsidRPr="008552C0">
        <w:rPr>
          <w:rFonts w:ascii="Helvetica" w:hAnsi="Helvetica"/>
          <w:color w:val="000000" w:themeColor="text1"/>
        </w:rPr>
        <w:t xml:space="preserve">weeks - </w:t>
      </w:r>
      <w:r w:rsidR="008552C0">
        <w:rPr>
          <w:rFonts w:ascii="Helvetica" w:hAnsi="Helvetica"/>
          <w:color w:val="000000" w:themeColor="text1"/>
        </w:rPr>
        <w:t>d</w:t>
      </w:r>
      <w:r w:rsidR="008552C0" w:rsidRPr="00576949">
        <w:rPr>
          <w:rFonts w:ascii="Helvetica" w:hAnsi="Helvetica"/>
          <w:color w:val="000000" w:themeColor="text1"/>
        </w:rPr>
        <w:t>ue to ever-increasing demand towards speed to market and changes to underlining rules and regulations, most of the changes are often collected over time and distributed through infrequent software release cycles.</w:t>
      </w:r>
    </w:p>
    <w:p w:rsidR="00FD0BB5" w:rsidRPr="00FD0BB5" w:rsidRDefault="00FD0BB5" w:rsidP="00FD0BB5">
      <w:pPr>
        <w:ind w:left="720"/>
        <w:jc w:val="both"/>
        <w:rPr>
          <w:rFonts w:ascii="Helvetica" w:hAnsi="Helvetica"/>
          <w:i/>
          <w:color w:val="4F6228" w:themeColor="accent3" w:themeShade="80"/>
        </w:rPr>
      </w:pPr>
    </w:p>
    <w:p w:rsidR="00D064EF" w:rsidRDefault="009979CE" w:rsidP="00092104">
      <w:pPr>
        <w:rPr>
          <w:rFonts w:ascii="Helvetica" w:hAnsi="Helvetica"/>
          <w:color w:val="000000" w:themeColor="text1"/>
        </w:rPr>
      </w:pPr>
      <w:r>
        <w:rPr>
          <w:rFonts w:ascii="Helvetica" w:hAnsi="Helvetica"/>
          <w:b/>
          <w:color w:val="17365D" w:themeColor="text2" w:themeShade="BF"/>
          <w:sz w:val="28"/>
        </w:rPr>
        <w:t>S</w:t>
      </w:r>
      <w:r w:rsidR="00F0184F" w:rsidRPr="00E71F52">
        <w:rPr>
          <w:rFonts w:ascii="Helvetica" w:hAnsi="Helvetica"/>
          <w:b/>
          <w:color w:val="17365D" w:themeColor="text2" w:themeShade="BF"/>
          <w:sz w:val="28"/>
        </w:rPr>
        <w:t>oluti</w:t>
      </w:r>
      <w:r w:rsidR="005D16BF">
        <w:rPr>
          <w:rFonts w:ascii="Helvetica" w:hAnsi="Helvetica"/>
          <w:b/>
          <w:color w:val="17365D" w:themeColor="text2" w:themeShade="BF"/>
          <w:sz w:val="28"/>
        </w:rPr>
        <w:t>on patterns</w:t>
      </w:r>
    </w:p>
    <w:p w:rsidR="00255B2C" w:rsidRDefault="007E56BE" w:rsidP="00731059">
      <w:pPr>
        <w:rPr>
          <w:rFonts w:ascii="Helvetica" w:hAnsi="Helvetica"/>
          <w:color w:val="000000" w:themeColor="text1"/>
        </w:rPr>
      </w:pPr>
      <w:r w:rsidRPr="00160430">
        <w:rPr>
          <w:rFonts w:ascii="Helvetica" w:hAnsi="Helvetica"/>
          <w:color w:val="000000" w:themeColor="text1"/>
        </w:rPr>
        <w:t xml:space="preserve">It </w:t>
      </w:r>
      <w:r w:rsidR="00D16F90">
        <w:rPr>
          <w:rFonts w:ascii="Helvetica" w:hAnsi="Helvetica"/>
          <w:color w:val="000000" w:themeColor="text1"/>
        </w:rPr>
        <w:t>is d</w:t>
      </w:r>
      <w:r w:rsidRPr="00160430">
        <w:rPr>
          <w:rFonts w:ascii="Helvetica" w:hAnsi="Helvetica"/>
          <w:color w:val="000000" w:themeColor="text1"/>
        </w:rPr>
        <w:t xml:space="preserve">ifficult to find </w:t>
      </w:r>
      <w:r w:rsidR="00E87281">
        <w:rPr>
          <w:rFonts w:ascii="Helvetica" w:hAnsi="Helvetica"/>
          <w:color w:val="000000" w:themeColor="text1"/>
        </w:rPr>
        <w:t>a</w:t>
      </w:r>
      <w:r w:rsidRPr="00160430">
        <w:rPr>
          <w:rFonts w:ascii="Helvetica" w:hAnsi="Helvetica"/>
          <w:color w:val="000000" w:themeColor="text1"/>
        </w:rPr>
        <w:t xml:space="preserve"> </w:t>
      </w:r>
      <w:r w:rsidR="004C46A1" w:rsidRPr="00160430">
        <w:rPr>
          <w:rFonts w:ascii="Helvetica" w:hAnsi="Helvetica"/>
          <w:color w:val="000000" w:themeColor="text1"/>
        </w:rPr>
        <w:t xml:space="preserve">direct correlation </w:t>
      </w:r>
      <w:r w:rsidRPr="00160430">
        <w:rPr>
          <w:rFonts w:ascii="Helvetica" w:hAnsi="Helvetica"/>
          <w:color w:val="000000" w:themeColor="text1"/>
        </w:rPr>
        <w:t xml:space="preserve">between these solution options and </w:t>
      </w:r>
      <w:r w:rsidR="004C46A1" w:rsidRPr="00160430">
        <w:rPr>
          <w:rFonts w:ascii="Helvetica" w:hAnsi="Helvetica"/>
          <w:color w:val="000000" w:themeColor="text1"/>
        </w:rPr>
        <w:t>any of t</w:t>
      </w:r>
      <w:r w:rsidRPr="00160430">
        <w:rPr>
          <w:rFonts w:ascii="Helvetica" w:hAnsi="Helvetica"/>
          <w:color w:val="000000" w:themeColor="text1"/>
        </w:rPr>
        <w:t>he impediments listed above, mostly because the</w:t>
      </w:r>
      <w:r w:rsidR="00D16F90">
        <w:rPr>
          <w:rFonts w:ascii="Helvetica" w:hAnsi="Helvetica"/>
          <w:color w:val="000000" w:themeColor="text1"/>
        </w:rPr>
        <w:t xml:space="preserve">y </w:t>
      </w:r>
      <w:r w:rsidRPr="00160430">
        <w:rPr>
          <w:rFonts w:ascii="Helvetica" w:hAnsi="Helvetica"/>
          <w:color w:val="000000" w:themeColor="text1"/>
        </w:rPr>
        <w:t>comp</w:t>
      </w:r>
      <w:r w:rsidR="00D16F90">
        <w:rPr>
          <w:rFonts w:ascii="Helvetica" w:hAnsi="Helvetica"/>
          <w:color w:val="000000" w:themeColor="text1"/>
        </w:rPr>
        <w:t>lement each other and</w:t>
      </w:r>
      <w:r w:rsidRPr="00160430">
        <w:rPr>
          <w:rFonts w:ascii="Helvetica" w:hAnsi="Helvetica"/>
          <w:color w:val="000000" w:themeColor="text1"/>
        </w:rPr>
        <w:t xml:space="preserve"> cannot be fully achieved</w:t>
      </w:r>
      <w:r w:rsidR="00F2247E" w:rsidRPr="00160430">
        <w:rPr>
          <w:rFonts w:ascii="Helvetica" w:hAnsi="Helvetica"/>
          <w:color w:val="000000" w:themeColor="text1"/>
        </w:rPr>
        <w:t xml:space="preserve"> or implemented</w:t>
      </w:r>
      <w:r w:rsidRPr="00160430">
        <w:rPr>
          <w:rFonts w:ascii="Helvetica" w:hAnsi="Helvetica"/>
          <w:color w:val="000000" w:themeColor="text1"/>
        </w:rPr>
        <w:t xml:space="preserve"> without the existence of the other.</w:t>
      </w:r>
      <w:r w:rsidR="00F2247E" w:rsidRPr="00160430">
        <w:rPr>
          <w:rFonts w:ascii="Helvetica" w:hAnsi="Helvetica"/>
          <w:color w:val="000000" w:themeColor="text1"/>
        </w:rPr>
        <w:t xml:space="preserve"> </w:t>
      </w:r>
    </w:p>
    <w:p w:rsidR="00255B2C" w:rsidRDefault="00255B2C" w:rsidP="00731059">
      <w:pPr>
        <w:rPr>
          <w:rFonts w:ascii="Helvetica" w:hAnsi="Helvetica"/>
          <w:color w:val="000000" w:themeColor="text1"/>
        </w:rPr>
      </w:pPr>
    </w:p>
    <w:p w:rsidR="00EC6AC4" w:rsidRDefault="00512165" w:rsidP="0068417F">
      <w:pPr>
        <w:rPr>
          <w:rFonts w:ascii="Helvetica" w:hAnsi="Helvetica"/>
        </w:rPr>
      </w:pPr>
      <w:r>
        <w:rPr>
          <w:rFonts w:ascii="Helvetica" w:hAnsi="Helvetica"/>
          <w:b/>
          <w:color w:val="00B0F0"/>
        </w:rPr>
        <w:t xml:space="preserve">Migrate towards </w:t>
      </w:r>
      <w:r w:rsidR="00A7613A">
        <w:rPr>
          <w:rFonts w:ascii="Helvetica" w:hAnsi="Helvetica"/>
          <w:b/>
          <w:color w:val="00B0F0"/>
        </w:rPr>
        <w:t xml:space="preserve">a </w:t>
      </w:r>
      <w:r>
        <w:rPr>
          <w:rFonts w:ascii="Helvetica" w:hAnsi="Helvetica"/>
          <w:b/>
          <w:color w:val="00B0F0"/>
        </w:rPr>
        <w:t>M</w:t>
      </w:r>
      <w:r w:rsidRPr="0079447E">
        <w:rPr>
          <w:rFonts w:ascii="Helvetica" w:hAnsi="Helvetica"/>
          <w:b/>
          <w:color w:val="00B0F0"/>
        </w:rPr>
        <w:t>icroservices</w:t>
      </w:r>
      <w:r w:rsidR="002F56E9" w:rsidRPr="0079447E">
        <w:rPr>
          <w:rFonts w:ascii="Helvetica" w:hAnsi="Helvetica"/>
          <w:b/>
          <w:color w:val="00B0F0"/>
        </w:rPr>
        <w:t xml:space="preserve"> </w:t>
      </w:r>
      <w:r w:rsidR="00AA23B2" w:rsidRPr="0079447E">
        <w:rPr>
          <w:rFonts w:ascii="Helvetica" w:hAnsi="Helvetica"/>
          <w:b/>
          <w:color w:val="00B0F0"/>
        </w:rPr>
        <w:t>base</w:t>
      </w:r>
      <w:r w:rsidR="005D16BF">
        <w:rPr>
          <w:rFonts w:ascii="Helvetica" w:hAnsi="Helvetica"/>
          <w:b/>
          <w:color w:val="00B0F0"/>
        </w:rPr>
        <w:t>d</w:t>
      </w:r>
      <w:r w:rsidR="00AA23B2" w:rsidRPr="0079447E">
        <w:rPr>
          <w:rFonts w:ascii="Helvetica" w:hAnsi="Helvetica"/>
          <w:b/>
          <w:color w:val="00B0F0"/>
        </w:rPr>
        <w:t xml:space="preserve"> </w:t>
      </w:r>
      <w:commentRangeStart w:id="1"/>
      <w:r w:rsidR="006365FF" w:rsidRPr="0079447E">
        <w:rPr>
          <w:rFonts w:ascii="Helvetica" w:hAnsi="Helvetica"/>
          <w:b/>
          <w:color w:val="00B0F0"/>
        </w:rPr>
        <w:t>a</w:t>
      </w:r>
      <w:r w:rsidR="00AA23B2" w:rsidRPr="0079447E">
        <w:rPr>
          <w:rFonts w:ascii="Helvetica" w:hAnsi="Helvetica"/>
          <w:b/>
          <w:color w:val="00B0F0"/>
        </w:rPr>
        <w:t>rchitecture</w:t>
      </w:r>
      <w:commentRangeEnd w:id="1"/>
      <w:r w:rsidR="00E719D3">
        <w:rPr>
          <w:rStyle w:val="CommentReference"/>
        </w:rPr>
        <w:commentReference w:id="1"/>
      </w:r>
      <w:r w:rsidR="00E719D3">
        <w:rPr>
          <w:rFonts w:ascii="Helvetica" w:hAnsi="Helvetica"/>
          <w:b/>
          <w:color w:val="00B0F0"/>
        </w:rPr>
        <w:t xml:space="preserve"> </w:t>
      </w:r>
    </w:p>
    <w:p w:rsidR="00F309D5" w:rsidRDefault="00BD3B63" w:rsidP="00AA2FA7">
      <w:pPr>
        <w:tabs>
          <w:tab w:val="left" w:pos="4770"/>
        </w:tabs>
        <w:ind w:right="4050"/>
        <w:jc w:val="both"/>
        <w:rPr>
          <w:rFonts w:ascii="Helvetica" w:hAnsi="Helvetica"/>
        </w:rPr>
      </w:pPr>
      <w:r>
        <w:rPr>
          <w:rFonts w:ascii="Helvetica" w:hAnsi="Helvetica"/>
          <w:noProof/>
        </w:rPr>
        <mc:AlternateContent>
          <mc:Choice Requires="wps">
            <w:drawing>
              <wp:anchor distT="0" distB="0" distL="114300" distR="114300" simplePos="0" relativeHeight="251671552" behindDoc="0" locked="0" layoutInCell="1" allowOverlap="1" wp14:anchorId="4477F4F3" wp14:editId="48FCDD54">
                <wp:simplePos x="0" y="0"/>
                <wp:positionH relativeFrom="column">
                  <wp:posOffset>3006090</wp:posOffset>
                </wp:positionH>
                <wp:positionV relativeFrom="paragraph">
                  <wp:posOffset>12700</wp:posOffset>
                </wp:positionV>
                <wp:extent cx="2604770" cy="1990725"/>
                <wp:effectExtent l="0" t="0" r="0" b="9525"/>
                <wp:wrapSquare wrapText="bothSides"/>
                <wp:docPr id="11" name="Text Box 11"/>
                <wp:cNvGraphicFramePr/>
                <a:graphic xmlns:a="http://schemas.openxmlformats.org/drawingml/2006/main">
                  <a:graphicData uri="http://schemas.microsoft.com/office/word/2010/wordprocessingShape">
                    <wps:wsp>
                      <wps:cNvSpPr txBox="1"/>
                      <wps:spPr>
                        <a:xfrm>
                          <a:off x="0" y="0"/>
                          <a:ext cx="2604770" cy="19907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B15C1E" w:rsidRDefault="00B15C1E" w:rsidP="003A3539">
                            <w:pPr>
                              <w:jc w:val="right"/>
                              <w:rPr>
                                <w:ins w:id="2" w:author="Cognizant Technology Solutions" w:date="2017-09-24T22:24:00Z"/>
                                <w:rFonts w:ascii="Helvetica" w:eastAsia="Times New Roman" w:hAnsi="Helvetica" w:cs="Times New Roman"/>
                                <w:i/>
                                <w:color w:val="984806" w:themeColor="accent6" w:themeShade="80"/>
                                <w:sz w:val="20"/>
                                <w:szCs w:val="32"/>
                              </w:rPr>
                            </w:pPr>
                          </w:p>
                          <w:p w:rsidR="00065B1A" w:rsidRPr="00B15C1E" w:rsidRDefault="00065B1A" w:rsidP="003A3539">
                            <w:pPr>
                              <w:jc w:val="right"/>
                              <w:rPr>
                                <w:rFonts w:ascii="Helvetica" w:eastAsia="Times New Roman" w:hAnsi="Helvetica" w:cs="Times New Roman"/>
                                <w:i/>
                                <w:color w:val="984806" w:themeColor="accent6" w:themeShade="80"/>
                                <w:sz w:val="10"/>
                                <w:szCs w:val="20"/>
                                <w:rPrChange w:id="3" w:author="Cognizant Technology Solutions" w:date="2017-09-24T22:24:00Z">
                                  <w:rPr>
                                    <w:rFonts w:ascii="Helvetica" w:eastAsia="Times New Roman" w:hAnsi="Helvetica" w:cs="Times New Roman"/>
                                    <w:i/>
                                    <w:color w:val="984806" w:themeColor="accent6" w:themeShade="80"/>
                                    <w:sz w:val="14"/>
                                    <w:szCs w:val="20"/>
                                  </w:rPr>
                                </w:rPrChange>
                              </w:rPr>
                            </w:pPr>
                            <w:r w:rsidRPr="00B15C1E">
                              <w:rPr>
                                <w:rFonts w:ascii="Helvetica" w:eastAsia="Times New Roman" w:hAnsi="Helvetica" w:cs="Times New Roman"/>
                                <w:i/>
                                <w:color w:val="984806" w:themeColor="accent6" w:themeShade="80"/>
                                <w:sz w:val="20"/>
                                <w:szCs w:val="32"/>
                                <w:rPrChange w:id="4" w:author="Cognizant Technology Solutions" w:date="2017-09-24T22:24:00Z">
                                  <w:rPr>
                                    <w:rFonts w:ascii="Helvetica" w:eastAsia="Times New Roman" w:hAnsi="Helvetica" w:cs="Times New Roman"/>
                                    <w:i/>
                                    <w:color w:val="984806" w:themeColor="accent6" w:themeShade="80"/>
                                    <w:szCs w:val="32"/>
                                  </w:rPr>
                                </w:rPrChange>
                              </w:rPr>
                              <w:t>James Lewis and Martin Fowler describe microservices as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w:t>
                            </w:r>
                          </w:p>
                          <w:p w:rsidR="00065B1A" w:rsidRPr="00B15C1E" w:rsidRDefault="00065B1A" w:rsidP="003A3539">
                            <w:pPr>
                              <w:jc w:val="right"/>
                              <w:rPr>
                                <w:color w:val="984806" w:themeColor="accent6" w:themeShade="80"/>
                                <w:sz w:val="18"/>
                                <w:rPrChange w:id="5" w:author="Cognizant Technology Solutions" w:date="2017-09-24T22:24:00Z">
                                  <w:rPr>
                                    <w:color w:val="984806" w:themeColor="accent6" w:themeShade="80"/>
                                    <w:sz w:val="22"/>
                                  </w:rPr>
                                </w:rPrChang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236.7pt;margin-top:1pt;width:205.1pt;height:15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" filled="f" stroked="f">
                <v:textbox>
                  <w:txbxContent>
                    <w:p w:rsidR="00B15C1E" w:rsidRDefault="00B15C1E" w:rsidP="003A3539">
                      <w:pPr>
                        <w:jc w:val="right"/>
                        <w:rPr>
                          <w:ins w:id="6" w:author="Cognizant Technology Solutions" w:date="2017-09-24T22:24:00Z"/>
                          <w:rFonts w:ascii="Helvetica" w:eastAsia="Times New Roman" w:hAnsi="Helvetica" w:cs="Times New Roman"/>
                          <w:i/>
                          <w:color w:val="984806" w:themeColor="accent6" w:themeShade="80"/>
                          <w:sz w:val="20"/>
                          <w:szCs w:val="32"/>
                        </w:rPr>
                      </w:pPr>
                    </w:p>
                    <w:p w:rsidR="00065B1A" w:rsidRPr="00B15C1E" w:rsidRDefault="00065B1A" w:rsidP="003A3539">
                      <w:pPr>
                        <w:jc w:val="right"/>
                        <w:rPr>
                          <w:rFonts w:ascii="Helvetica" w:eastAsia="Times New Roman" w:hAnsi="Helvetica" w:cs="Times New Roman"/>
                          <w:i/>
                          <w:color w:val="984806" w:themeColor="accent6" w:themeShade="80"/>
                          <w:sz w:val="10"/>
                          <w:szCs w:val="20"/>
                          <w:rPrChange w:id="7" w:author="Cognizant Technology Solutions" w:date="2017-09-24T22:24:00Z">
                            <w:rPr>
                              <w:rFonts w:ascii="Helvetica" w:eastAsia="Times New Roman" w:hAnsi="Helvetica" w:cs="Times New Roman"/>
                              <w:i/>
                              <w:color w:val="984806" w:themeColor="accent6" w:themeShade="80"/>
                              <w:sz w:val="14"/>
                              <w:szCs w:val="20"/>
                            </w:rPr>
                          </w:rPrChange>
                        </w:rPr>
                      </w:pPr>
                      <w:r w:rsidRPr="00B15C1E">
                        <w:rPr>
                          <w:rFonts w:ascii="Helvetica" w:eastAsia="Times New Roman" w:hAnsi="Helvetica" w:cs="Times New Roman"/>
                          <w:i/>
                          <w:color w:val="984806" w:themeColor="accent6" w:themeShade="80"/>
                          <w:sz w:val="20"/>
                          <w:szCs w:val="32"/>
                          <w:rPrChange w:id="8" w:author="Cognizant Technology Solutions" w:date="2017-09-24T22:24:00Z">
                            <w:rPr>
                              <w:rFonts w:ascii="Helvetica" w:eastAsia="Times New Roman" w:hAnsi="Helvetica" w:cs="Times New Roman"/>
                              <w:i/>
                              <w:color w:val="984806" w:themeColor="accent6" w:themeShade="80"/>
                              <w:szCs w:val="32"/>
                            </w:rPr>
                          </w:rPrChange>
                        </w:rPr>
                        <w:t>James Lewis and Martin Fowler describe microservices as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w:t>
                      </w:r>
                    </w:p>
                    <w:p w:rsidR="00065B1A" w:rsidRPr="00B15C1E" w:rsidRDefault="00065B1A" w:rsidP="003A3539">
                      <w:pPr>
                        <w:jc w:val="right"/>
                        <w:rPr>
                          <w:color w:val="984806" w:themeColor="accent6" w:themeShade="80"/>
                          <w:sz w:val="18"/>
                          <w:rPrChange w:id="9" w:author="Cognizant Technology Solutions" w:date="2017-09-24T22:24:00Z">
                            <w:rPr>
                              <w:color w:val="984806" w:themeColor="accent6" w:themeShade="80"/>
                              <w:sz w:val="22"/>
                            </w:rPr>
                          </w:rPrChange>
                        </w:rPr>
                      </w:pPr>
                    </w:p>
                  </w:txbxContent>
                </v:textbox>
                <w10:wrap type="square"/>
              </v:shape>
            </w:pict>
          </mc:Fallback>
        </mc:AlternateContent>
      </w:r>
      <w:del w:id="10" w:author="Cognizant Technology Solutions" w:date="2017-09-18T21:55:00Z">
        <w:r w:rsidR="00AA4E83" w:rsidRPr="00AA4E83" w:rsidDel="004B58F6">
          <w:rPr>
            <w:rFonts w:ascii="Helvetica" w:hAnsi="Helvetica"/>
          </w:rPr>
          <w:delText>.</w:delText>
        </w:r>
      </w:del>
    </w:p>
    <w:p w:rsidR="00FC361E" w:rsidDel="00192722" w:rsidRDefault="00CC3681" w:rsidP="00FC2727">
      <w:pPr>
        <w:jc w:val="both"/>
        <w:rPr>
          <w:del w:id="11" w:author="Cognizant Technology Solutions" w:date="2017-09-24T23:49:00Z"/>
          <w:rFonts w:ascii="Helvetica" w:hAnsi="Helvetica"/>
        </w:rPr>
      </w:pPr>
      <w:del w:id="12" w:author="Cognizant Technology Solutions" w:date="2017-09-24T22:25:00Z">
        <w:r w:rsidDel="00416817">
          <w:rPr>
            <w:rFonts w:ascii="Helvetica" w:hAnsi="Helvetica"/>
          </w:rPr>
          <w:delText xml:space="preserve">Most importantly, </w:delText>
        </w:r>
        <w:r w:rsidR="00500AC0" w:rsidDel="00416817">
          <w:rPr>
            <w:rFonts w:ascii="Helvetica" w:hAnsi="Helvetica"/>
          </w:rPr>
          <w:delText>m</w:delText>
        </w:r>
      </w:del>
      <w:del w:id="13" w:author="Cognizant Technology Solutions" w:date="2017-09-24T23:49:00Z">
        <w:r w:rsidR="00500AC0" w:rsidRPr="005D3C26" w:rsidDel="00192722">
          <w:rPr>
            <w:rFonts w:ascii="Helvetica" w:hAnsi="Helvetica"/>
          </w:rPr>
          <w:delText>icroservices are</w:delText>
        </w:r>
        <w:r w:rsidR="00D90FDF" w:rsidRPr="005D3C26" w:rsidDel="00192722">
          <w:rPr>
            <w:rFonts w:ascii="Helvetica" w:hAnsi="Helvetica"/>
          </w:rPr>
          <w:delText xml:space="preserve"> </w:delText>
        </w:r>
        <w:r w:rsidR="00D90FDF" w:rsidDel="00192722">
          <w:rPr>
            <w:rFonts w:ascii="Helvetica" w:hAnsi="Helvetica"/>
          </w:rPr>
          <w:delText xml:space="preserve">all </w:delText>
        </w:r>
        <w:r w:rsidR="00D90FDF" w:rsidRPr="005D3C26" w:rsidDel="00192722">
          <w:rPr>
            <w:rFonts w:ascii="Helvetica" w:hAnsi="Helvetica"/>
          </w:rPr>
          <w:delText xml:space="preserve">about </w:delText>
        </w:r>
        <w:r w:rsidR="00D90FDF" w:rsidDel="00192722">
          <w:rPr>
            <w:rFonts w:ascii="Helvetica" w:hAnsi="Helvetica"/>
          </w:rPr>
          <w:delText xml:space="preserve">the </w:delText>
        </w:r>
        <w:r w:rsidR="00D90FDF" w:rsidRPr="005D3C26" w:rsidDel="00192722">
          <w:rPr>
            <w:rFonts w:ascii="Helvetica" w:hAnsi="Helvetica"/>
          </w:rPr>
          <w:delText xml:space="preserve">notion of a </w:delText>
        </w:r>
        <w:r w:rsidR="00500AC0" w:rsidDel="00192722">
          <w:rPr>
            <w:rFonts w:ascii="Helvetica" w:hAnsi="Helvetica"/>
          </w:rPr>
          <w:delText>“</w:delText>
        </w:r>
        <w:r w:rsidR="00D90FDF" w:rsidRPr="005D3C26" w:rsidDel="00192722">
          <w:rPr>
            <w:rFonts w:ascii="Helvetica" w:hAnsi="Helvetica"/>
          </w:rPr>
          <w:delText>bounded context</w:delText>
        </w:r>
        <w:r w:rsidR="00500AC0" w:rsidDel="00192722">
          <w:rPr>
            <w:rFonts w:ascii="Helvetica" w:hAnsi="Helvetica"/>
          </w:rPr>
          <w:delText>”</w:delText>
        </w:r>
        <w:r w:rsidR="00D90FDF" w:rsidRPr="005D3C26" w:rsidDel="00192722">
          <w:rPr>
            <w:rFonts w:ascii="Helvetica" w:hAnsi="Helvetica"/>
          </w:rPr>
          <w:delText xml:space="preserve"> and a </w:delText>
        </w:r>
        <w:r w:rsidR="00500AC0" w:rsidDel="00192722">
          <w:rPr>
            <w:rFonts w:ascii="Helvetica" w:hAnsi="Helvetica"/>
          </w:rPr>
          <w:delText>“</w:delText>
        </w:r>
        <w:r w:rsidR="00D90FDF" w:rsidRPr="005D3C26" w:rsidDel="00192722">
          <w:rPr>
            <w:rFonts w:ascii="Helvetica" w:hAnsi="Helvetica"/>
          </w:rPr>
          <w:delText>share-nothing</w:delText>
        </w:r>
        <w:r w:rsidR="00500AC0" w:rsidDel="00192722">
          <w:rPr>
            <w:rFonts w:ascii="Helvetica" w:hAnsi="Helvetica"/>
          </w:rPr>
          <w:delText>”</w:delText>
        </w:r>
        <w:r w:rsidR="00D90FDF" w:rsidRPr="005D3C26" w:rsidDel="00192722">
          <w:rPr>
            <w:rFonts w:ascii="Helvetica" w:hAnsi="Helvetica"/>
          </w:rPr>
          <w:delText xml:space="preserve"> architecture, where each service and its corresponding data are compartmentalized and completely independent from all other services, exposing only a well-defined </w:delText>
        </w:r>
        <w:r w:rsidR="00D90FDF" w:rsidDel="00192722">
          <w:rPr>
            <w:rFonts w:ascii="Helvetica" w:hAnsi="Helvetica"/>
          </w:rPr>
          <w:delText>API</w:delText>
        </w:r>
        <w:r w:rsidR="00D90FDF" w:rsidRPr="005D3C26" w:rsidDel="00192722">
          <w:rPr>
            <w:rFonts w:ascii="Helvetica" w:hAnsi="Helvetica"/>
          </w:rPr>
          <w:delText>. This bounded context is what allows for quick and easy development, testing, and deployment with minimal dependencies.</w:delText>
        </w:r>
        <w:r w:rsidR="00FE157A" w:rsidDel="00192722">
          <w:rPr>
            <w:rFonts w:ascii="Helvetica" w:hAnsi="Helvetica"/>
          </w:rPr>
          <w:delText xml:space="preserve"> </w:delText>
        </w:r>
        <w:r w:rsidR="00107573" w:rsidDel="00192722">
          <w:rPr>
            <w:rFonts w:ascii="Helvetica" w:hAnsi="Helvetica"/>
          </w:rPr>
          <w:lastRenderedPageBreak/>
          <w:delText xml:space="preserve">This is the core philosophy of DDD – </w:delText>
        </w:r>
        <w:r w:rsidR="00CA39AF" w:rsidDel="00192722">
          <w:rPr>
            <w:rFonts w:ascii="Helvetica" w:hAnsi="Helvetica"/>
          </w:rPr>
          <w:delText>D</w:delText>
        </w:r>
        <w:r w:rsidR="00107573" w:rsidDel="00192722">
          <w:rPr>
            <w:rFonts w:ascii="Helvetica" w:hAnsi="Helvetica"/>
          </w:rPr>
          <w:delText xml:space="preserve">omain </w:delText>
        </w:r>
        <w:r w:rsidR="00CA39AF" w:rsidDel="00192722">
          <w:rPr>
            <w:rFonts w:ascii="Helvetica" w:hAnsi="Helvetica"/>
          </w:rPr>
          <w:delText>D</w:delText>
        </w:r>
        <w:r w:rsidR="00107573" w:rsidDel="00192722">
          <w:rPr>
            <w:rFonts w:ascii="Helvetica" w:hAnsi="Helvetica"/>
          </w:rPr>
          <w:delText xml:space="preserve">riven </w:delText>
        </w:r>
        <w:r w:rsidR="00CA39AF" w:rsidDel="00192722">
          <w:rPr>
            <w:rFonts w:ascii="Helvetica" w:hAnsi="Helvetica"/>
          </w:rPr>
          <w:delText>D</w:delText>
        </w:r>
        <w:r w:rsidR="00107573" w:rsidDel="00192722">
          <w:rPr>
            <w:rFonts w:ascii="Helvetica" w:hAnsi="Helvetica"/>
          </w:rPr>
          <w:delText>esign and is the most important factor for defining and curving out microservices.</w:delText>
        </w:r>
      </w:del>
    </w:p>
    <w:p w:rsidR="00FC361E" w:rsidRDefault="00FC361E" w:rsidP="00FC2727">
      <w:pPr>
        <w:jc w:val="both"/>
        <w:rPr>
          <w:rFonts w:ascii="Helvetica" w:hAnsi="Helvetica"/>
        </w:rPr>
      </w:pPr>
    </w:p>
    <w:p w:rsidR="00D90FDF" w:rsidRDefault="00FE157A" w:rsidP="00FC2727">
      <w:pPr>
        <w:jc w:val="both"/>
        <w:rPr>
          <w:ins w:id="14" w:author="Cognizant Technology Solutions" w:date="2017-09-24T22:47:00Z"/>
          <w:rFonts w:ascii="Helvetica" w:hAnsi="Helvetica"/>
        </w:rPr>
      </w:pPr>
      <w:r>
        <w:rPr>
          <w:rFonts w:ascii="Helvetica" w:hAnsi="Helvetica"/>
        </w:rPr>
        <w:t xml:space="preserve">A good example </w:t>
      </w:r>
      <w:del w:id="15" w:author="Cognizant Technology Solutions" w:date="2017-09-24T22:45:00Z">
        <w:r w:rsidDel="003B02A3">
          <w:rPr>
            <w:rFonts w:ascii="Helvetica" w:hAnsi="Helvetica"/>
          </w:rPr>
          <w:delText xml:space="preserve">for that </w:delText>
        </w:r>
      </w:del>
      <w:r>
        <w:rPr>
          <w:rFonts w:ascii="Helvetica" w:hAnsi="Helvetica"/>
        </w:rPr>
        <w:t xml:space="preserve">in the context of an </w:t>
      </w:r>
      <w:r w:rsidR="001345AB">
        <w:rPr>
          <w:rFonts w:ascii="Helvetica" w:hAnsi="Helvetica"/>
        </w:rPr>
        <w:t>insurer is the</w:t>
      </w:r>
      <w:r>
        <w:rPr>
          <w:rFonts w:ascii="Helvetica" w:hAnsi="Helvetica"/>
        </w:rPr>
        <w:t xml:space="preserve"> rating service, because </w:t>
      </w:r>
      <w:r w:rsidR="00561B2C">
        <w:rPr>
          <w:rFonts w:ascii="Helvetica" w:hAnsi="Helvetica"/>
        </w:rPr>
        <w:t>they depend on just rates and rules and have minimum to no dependency on an</w:t>
      </w:r>
      <w:r w:rsidR="001345AB">
        <w:rPr>
          <w:rFonts w:ascii="Helvetica" w:hAnsi="Helvetica"/>
        </w:rPr>
        <w:t>y external or parallel service</w:t>
      </w:r>
      <w:del w:id="16" w:author="Cognizant Technology Solutions" w:date="2017-09-24T22:46:00Z">
        <w:r w:rsidR="001345AB" w:rsidDel="003B02A3">
          <w:rPr>
            <w:rFonts w:ascii="Helvetica" w:hAnsi="Helvetica"/>
          </w:rPr>
          <w:delText>, because of the fact that</w:delText>
        </w:r>
      </w:del>
      <w:r w:rsidR="001345AB">
        <w:rPr>
          <w:rFonts w:ascii="Helvetica" w:hAnsi="Helvetica"/>
        </w:rPr>
        <w:t xml:space="preserve"> the rating service can be defined within a bounded context</w:t>
      </w:r>
      <w:ins w:id="17" w:author="Cognizant Technology Solutions" w:date="2017-09-24T22:47:00Z">
        <w:r w:rsidR="003B02A3">
          <w:rPr>
            <w:rFonts w:ascii="Helvetica" w:hAnsi="Helvetica"/>
          </w:rPr>
          <w:t xml:space="preserve">. Hence </w:t>
        </w:r>
      </w:ins>
      <w:del w:id="18" w:author="Cognizant Technology Solutions" w:date="2017-09-24T22:47:00Z">
        <w:r w:rsidR="001345AB" w:rsidDel="003B02A3">
          <w:rPr>
            <w:rFonts w:ascii="Helvetica" w:hAnsi="Helvetica"/>
          </w:rPr>
          <w:delText xml:space="preserve">, </w:delText>
        </w:r>
      </w:del>
      <w:r w:rsidR="001345AB">
        <w:rPr>
          <w:rFonts w:ascii="Helvetica" w:hAnsi="Helvetica"/>
        </w:rPr>
        <w:t>it becomes one of the prime candidates across insurers for a first step towards microservices adoption</w:t>
      </w:r>
      <w:ins w:id="19" w:author="Cognizant Technology Solutions" w:date="2017-09-24T23:49:00Z">
        <w:r w:rsidR="00192722">
          <w:rPr>
            <w:rFonts w:ascii="Helvetica" w:hAnsi="Helvetica"/>
          </w:rPr>
          <w:t xml:space="preserve"> and provides the ability to deploy and scale independent of the policy system</w:t>
        </w:r>
      </w:ins>
      <w:ins w:id="20" w:author="Cognizant Technology Solutions" w:date="2017-09-24T23:50:00Z">
        <w:r w:rsidR="00192722">
          <w:rPr>
            <w:rFonts w:ascii="Helvetica" w:hAnsi="Helvetica"/>
          </w:rPr>
          <w:t>s.</w:t>
        </w:r>
      </w:ins>
      <w:del w:id="21" w:author="Cognizant Technology Solutions" w:date="2017-09-24T23:49:00Z">
        <w:r w:rsidR="001345AB" w:rsidDel="00192722">
          <w:rPr>
            <w:rFonts w:ascii="Helvetica" w:hAnsi="Helvetica"/>
          </w:rPr>
          <w:delText>.</w:delText>
        </w:r>
      </w:del>
    </w:p>
    <w:p w:rsidR="003B02A3" w:rsidRDefault="003B02A3" w:rsidP="00FC2727">
      <w:pPr>
        <w:jc w:val="both"/>
        <w:rPr>
          <w:ins w:id="22" w:author="Cognizant Technology Solutions" w:date="2017-09-24T22:47:00Z"/>
          <w:rFonts w:ascii="Helvetica" w:hAnsi="Helvetica"/>
        </w:rPr>
      </w:pPr>
    </w:p>
    <w:p w:rsidR="003B02A3" w:rsidRDefault="00192722" w:rsidP="00FC2727">
      <w:pPr>
        <w:jc w:val="both"/>
        <w:rPr>
          <w:ins w:id="23" w:author="Cognizant Technology Solutions" w:date="2017-09-24T22:59:00Z"/>
          <w:rFonts w:ascii="Helvetica" w:hAnsi="Helvetica"/>
        </w:rPr>
      </w:pPr>
      <w:ins w:id="24" w:author="Cognizant Technology Solutions" w:date="2017-09-24T23:51:00Z">
        <w:r>
          <w:rPr>
            <w:rFonts w:ascii="Helvetica" w:hAnsi="Helvetica"/>
          </w:rPr>
          <w:t>There is no definite standard which defines t</w:t>
        </w:r>
      </w:ins>
      <w:ins w:id="25" w:author="Cognizant Technology Solutions" w:date="2017-09-24T22:47:00Z">
        <w:r w:rsidR="003B02A3">
          <w:rPr>
            <w:rFonts w:ascii="Helvetica" w:hAnsi="Helvetica"/>
          </w:rPr>
          <w:t>he size of a Microservices</w:t>
        </w:r>
      </w:ins>
      <w:ins w:id="26" w:author="Cognizant Technology Solutions" w:date="2017-09-24T23:51:00Z">
        <w:r>
          <w:rPr>
            <w:rFonts w:ascii="Helvetica" w:hAnsi="Helvetica"/>
          </w:rPr>
          <w:t xml:space="preserve">, hence there can be </w:t>
        </w:r>
      </w:ins>
      <w:ins w:id="27" w:author="Cognizant Technology Solutions" w:date="2017-09-24T22:47:00Z">
        <w:r w:rsidR="003B02A3">
          <w:rPr>
            <w:rFonts w:ascii="Helvetica" w:hAnsi="Helvetica"/>
          </w:rPr>
          <w:t>other candidates within an Insurers lands</w:t>
        </w:r>
        <w:r w:rsidR="00BB2EF8">
          <w:rPr>
            <w:rFonts w:ascii="Helvetica" w:hAnsi="Helvetica"/>
          </w:rPr>
          <w:t xml:space="preserve">cape </w:t>
        </w:r>
      </w:ins>
      <w:ins w:id="28" w:author="Cognizant Technology Solutions" w:date="2017-09-24T23:52:00Z">
        <w:r>
          <w:rPr>
            <w:rFonts w:ascii="Helvetica" w:hAnsi="Helvetica"/>
          </w:rPr>
          <w:t xml:space="preserve">such as </w:t>
        </w:r>
      </w:ins>
      <w:ins w:id="29" w:author="Cognizant Technology Solutions" w:date="2017-09-24T22:47:00Z">
        <w:r w:rsidR="00BB2EF8">
          <w:rPr>
            <w:rFonts w:ascii="Helvetica" w:hAnsi="Helvetica"/>
          </w:rPr>
          <w:t xml:space="preserve">account management, </w:t>
        </w:r>
      </w:ins>
      <w:ins w:id="30" w:author="Cognizant Technology Solutions" w:date="2017-09-24T22:55:00Z">
        <w:r w:rsidR="00BB2EF8">
          <w:rPr>
            <w:rFonts w:ascii="Helvetica" w:hAnsi="Helvetica"/>
          </w:rPr>
          <w:t>commission</w:t>
        </w:r>
      </w:ins>
      <w:ins w:id="31" w:author="Cognizant Technology Solutions" w:date="2017-09-24T22:47:00Z">
        <w:r w:rsidR="00BB2EF8">
          <w:rPr>
            <w:rFonts w:ascii="Helvetica" w:hAnsi="Helvetica"/>
          </w:rPr>
          <w:t xml:space="preserve"> </w:t>
        </w:r>
      </w:ins>
      <w:ins w:id="32" w:author="Cognizant Technology Solutions" w:date="2017-09-24T22:56:00Z">
        <w:r w:rsidR="00BB2EF8">
          <w:rPr>
            <w:rFonts w:ascii="Helvetica" w:hAnsi="Helvetica"/>
          </w:rPr>
          <w:t xml:space="preserve">calculation </w:t>
        </w:r>
      </w:ins>
      <w:ins w:id="33" w:author="Cognizant Technology Solutions" w:date="2017-09-24T22:55:00Z">
        <w:r w:rsidR="00BB2EF8">
          <w:rPr>
            <w:rFonts w:ascii="Helvetica" w:hAnsi="Helvetica"/>
          </w:rPr>
          <w:t xml:space="preserve">systems </w:t>
        </w:r>
      </w:ins>
      <w:proofErr w:type="spellStart"/>
      <w:ins w:id="34" w:author="Cognizant Technology Solutions" w:date="2017-09-24T22:47:00Z">
        <w:r w:rsidR="003B02A3">
          <w:rPr>
            <w:rFonts w:ascii="Helvetica" w:hAnsi="Helvetica"/>
          </w:rPr>
          <w:t>etc</w:t>
        </w:r>
      </w:ins>
      <w:proofErr w:type="spellEnd"/>
      <w:ins w:id="35" w:author="Cognizant Technology Solutions" w:date="2017-09-24T23:52:00Z">
        <w:r>
          <w:rPr>
            <w:rFonts w:ascii="Helvetica" w:hAnsi="Helvetica"/>
          </w:rPr>
          <w:t xml:space="preserve"> which can also be developed and deployed as Microservices</w:t>
        </w:r>
      </w:ins>
      <w:ins w:id="36" w:author="Cognizant Technology Solutions" w:date="2017-09-24T22:47:00Z">
        <w:r w:rsidR="003B02A3">
          <w:rPr>
            <w:rFonts w:ascii="Helvetica" w:hAnsi="Helvetica"/>
          </w:rPr>
          <w:t>.</w:t>
        </w:r>
      </w:ins>
      <w:ins w:id="37" w:author="Cognizant Technology Solutions" w:date="2017-09-24T22:55:00Z">
        <w:r w:rsidR="00BB2EF8">
          <w:rPr>
            <w:rFonts w:ascii="Helvetica" w:hAnsi="Helvetica"/>
          </w:rPr>
          <w:t xml:space="preserve"> </w:t>
        </w:r>
      </w:ins>
      <w:ins w:id="38" w:author="Cognizant Technology Solutions" w:date="2017-09-24T23:52:00Z">
        <w:r>
          <w:rPr>
            <w:rFonts w:ascii="Helvetica" w:hAnsi="Helvetica"/>
          </w:rPr>
          <w:t>But systems for</w:t>
        </w:r>
      </w:ins>
      <w:ins w:id="39" w:author="Cognizant Technology Solutions" w:date="2017-09-24T22:55:00Z">
        <w:r w:rsidR="00BB2EF8">
          <w:rPr>
            <w:rFonts w:ascii="Helvetica" w:hAnsi="Helvetica"/>
          </w:rPr>
          <w:t xml:space="preserve"> claims and document management </w:t>
        </w:r>
      </w:ins>
      <w:ins w:id="40" w:author="Cognizant Technology Solutions" w:date="2017-09-24T22:56:00Z">
        <w:r w:rsidR="00BB2EF8">
          <w:rPr>
            <w:rFonts w:ascii="Helvetica" w:hAnsi="Helvetica"/>
          </w:rPr>
          <w:t xml:space="preserve">are </w:t>
        </w:r>
      </w:ins>
      <w:ins w:id="41" w:author="Cognizant Technology Solutions" w:date="2017-09-24T22:57:00Z">
        <w:r w:rsidR="00BB2EF8">
          <w:rPr>
            <w:rFonts w:ascii="Helvetica" w:hAnsi="Helvetica"/>
          </w:rPr>
          <w:t xml:space="preserve">ideally </w:t>
        </w:r>
      </w:ins>
      <w:ins w:id="42" w:author="Cognizant Technology Solutions" w:date="2017-09-24T23:52:00Z">
        <w:r>
          <w:rPr>
            <w:rFonts w:ascii="Helvetica" w:hAnsi="Helvetica"/>
          </w:rPr>
          <w:t xml:space="preserve">bad candidates </w:t>
        </w:r>
      </w:ins>
      <w:ins w:id="43" w:author="Cognizant Technology Solutions" w:date="2017-09-24T23:53:00Z">
        <w:r>
          <w:rPr>
            <w:rFonts w:ascii="Helvetica" w:hAnsi="Helvetica"/>
          </w:rPr>
          <w:t>to be</w:t>
        </w:r>
      </w:ins>
      <w:ins w:id="44" w:author="Cognizant Technology Solutions" w:date="2017-09-24T22:57:00Z">
        <w:r w:rsidR="00BB2EF8">
          <w:rPr>
            <w:rFonts w:ascii="Helvetica" w:hAnsi="Helvetica"/>
          </w:rPr>
          <w:t xml:space="preserve"> </w:t>
        </w:r>
      </w:ins>
      <w:ins w:id="45" w:author="Cognizant Technology Solutions" w:date="2017-09-24T22:56:00Z">
        <w:r w:rsidR="00BB2EF8">
          <w:rPr>
            <w:rFonts w:ascii="Helvetica" w:hAnsi="Helvetica"/>
          </w:rPr>
          <w:t xml:space="preserve">defined as a </w:t>
        </w:r>
      </w:ins>
      <w:ins w:id="46" w:author="Cognizant Technology Solutions" w:date="2017-09-24T22:57:00Z">
        <w:r w:rsidR="00BB2EF8">
          <w:rPr>
            <w:rFonts w:ascii="Helvetica" w:hAnsi="Helvetica"/>
          </w:rPr>
          <w:t>Microservice</w:t>
        </w:r>
      </w:ins>
      <w:ins w:id="47" w:author="Cognizant Technology Solutions" w:date="2017-09-24T22:56:00Z">
        <w:r w:rsidR="00BB2EF8">
          <w:rPr>
            <w:rFonts w:ascii="Helvetica" w:hAnsi="Helvetica"/>
          </w:rPr>
          <w:t xml:space="preserve"> because </w:t>
        </w:r>
      </w:ins>
      <w:ins w:id="48" w:author="Cognizant Technology Solutions" w:date="2017-09-24T22:57:00Z">
        <w:r w:rsidR="00BB2EF8">
          <w:rPr>
            <w:rFonts w:ascii="Helvetica" w:hAnsi="Helvetica"/>
          </w:rPr>
          <w:t xml:space="preserve">Claims </w:t>
        </w:r>
      </w:ins>
      <w:ins w:id="49" w:author="Cognizant Technology Solutions" w:date="2017-09-24T23:53:00Z">
        <w:r>
          <w:rPr>
            <w:rFonts w:ascii="Helvetica" w:hAnsi="Helvetica"/>
          </w:rPr>
          <w:t xml:space="preserve">is a </w:t>
        </w:r>
      </w:ins>
      <w:ins w:id="50" w:author="Cognizant Technology Solutions" w:date="2017-09-24T22:57:00Z">
        <w:r w:rsidR="00BB2EF8">
          <w:rPr>
            <w:rFonts w:ascii="Helvetica" w:hAnsi="Helvetica"/>
          </w:rPr>
          <w:t xml:space="preserve">long running process which interacts and depends on data and actions across multiple actors and systems. Similarly </w:t>
        </w:r>
      </w:ins>
      <w:ins w:id="51" w:author="Cognizant Technology Solutions" w:date="2017-09-24T23:53:00Z">
        <w:r>
          <w:rPr>
            <w:rFonts w:ascii="Helvetica" w:hAnsi="Helvetica"/>
          </w:rPr>
          <w:t xml:space="preserve">the </w:t>
        </w:r>
      </w:ins>
      <w:ins w:id="52" w:author="Cognizant Technology Solutions" w:date="2017-09-24T22:57:00Z">
        <w:r w:rsidR="00BB2EF8">
          <w:rPr>
            <w:rFonts w:ascii="Helvetica" w:hAnsi="Helvetica"/>
          </w:rPr>
          <w:t xml:space="preserve">document management system is heavily dependent on </w:t>
        </w:r>
      </w:ins>
      <w:ins w:id="53" w:author="Cognizant Technology Solutions" w:date="2017-09-24T22:58:00Z">
        <w:r w:rsidR="00BB2EF8">
          <w:rPr>
            <w:rFonts w:ascii="Helvetica" w:hAnsi="Helvetica"/>
          </w:rPr>
          <w:t>policy</w:t>
        </w:r>
      </w:ins>
      <w:ins w:id="54" w:author="Cognizant Technology Solutions" w:date="2017-09-24T22:57:00Z">
        <w:r w:rsidR="00BB2EF8">
          <w:rPr>
            <w:rFonts w:ascii="Helvetica" w:hAnsi="Helvetica"/>
          </w:rPr>
          <w:t xml:space="preserve"> </w:t>
        </w:r>
      </w:ins>
      <w:ins w:id="55" w:author="Cognizant Technology Solutions" w:date="2017-09-24T22:58:00Z">
        <w:r w:rsidR="00BB2EF8">
          <w:rPr>
            <w:rFonts w:ascii="Helvetica" w:hAnsi="Helvetica"/>
          </w:rPr>
          <w:t>and claims date for generation of correspondence and also on customer data for preferences.</w:t>
        </w:r>
      </w:ins>
    </w:p>
    <w:p w:rsidR="00BB2EF8" w:rsidRDefault="00BB2EF8" w:rsidP="00FC2727">
      <w:pPr>
        <w:jc w:val="both"/>
        <w:rPr>
          <w:ins w:id="56" w:author="Cognizant Technology Solutions" w:date="2017-09-24T22:59:00Z"/>
          <w:rFonts w:ascii="Helvetica" w:hAnsi="Helvetica"/>
        </w:rPr>
      </w:pPr>
    </w:p>
    <w:p w:rsidR="00BB2EF8" w:rsidRPr="00AA4E83" w:rsidRDefault="00BB2EF8" w:rsidP="00FC2727">
      <w:pPr>
        <w:jc w:val="both"/>
        <w:rPr>
          <w:rFonts w:ascii="Helvetica" w:hAnsi="Helvetica"/>
        </w:rPr>
      </w:pPr>
      <w:ins w:id="57" w:author="Cognizant Technology Solutions" w:date="2017-09-24T22:59:00Z">
        <w:r>
          <w:rPr>
            <w:rFonts w:ascii="Helvetica" w:hAnsi="Helvetica"/>
          </w:rPr>
          <w:t>Hence it is important t</w:t>
        </w:r>
        <w:r w:rsidR="00192722">
          <w:rPr>
            <w:rFonts w:ascii="Helvetica" w:hAnsi="Helvetica"/>
          </w:rPr>
          <w:t xml:space="preserve">o understand the principles of </w:t>
        </w:r>
      </w:ins>
      <w:ins w:id="58" w:author="Cognizant Technology Solutions" w:date="2017-09-24T23:53:00Z">
        <w:r w:rsidR="00192722">
          <w:rPr>
            <w:rFonts w:ascii="Helvetica" w:hAnsi="Helvetica"/>
          </w:rPr>
          <w:t>d</w:t>
        </w:r>
      </w:ins>
      <w:ins w:id="59" w:author="Cognizant Technology Solutions" w:date="2017-09-24T22:59:00Z">
        <w:r w:rsidR="00192722">
          <w:rPr>
            <w:rFonts w:ascii="Helvetica" w:hAnsi="Helvetica"/>
          </w:rPr>
          <w:t xml:space="preserve">omain </w:t>
        </w:r>
      </w:ins>
      <w:ins w:id="60" w:author="Cognizant Technology Solutions" w:date="2017-09-24T23:53:00Z">
        <w:r w:rsidR="00192722">
          <w:rPr>
            <w:rFonts w:ascii="Helvetica" w:hAnsi="Helvetica"/>
          </w:rPr>
          <w:t>d</w:t>
        </w:r>
      </w:ins>
      <w:ins w:id="61" w:author="Cognizant Technology Solutions" w:date="2017-09-24T22:59:00Z">
        <w:r>
          <w:rPr>
            <w:rFonts w:ascii="Helvetica" w:hAnsi="Helvetica"/>
          </w:rPr>
          <w:t xml:space="preserve">riven design and </w:t>
        </w:r>
      </w:ins>
      <w:ins w:id="62" w:author="Cognizant Technology Solutions" w:date="2017-09-24T23:53:00Z">
        <w:r w:rsidR="00192722">
          <w:rPr>
            <w:rFonts w:ascii="Helvetica" w:hAnsi="Helvetica"/>
          </w:rPr>
          <w:t>importantly</w:t>
        </w:r>
      </w:ins>
      <w:ins w:id="63" w:author="Cognizant Technology Solutions" w:date="2017-09-24T22:59:00Z">
        <w:r w:rsidR="00192722">
          <w:rPr>
            <w:rFonts w:ascii="Helvetica" w:hAnsi="Helvetica"/>
          </w:rPr>
          <w:t xml:space="preserve"> the most common</w:t>
        </w:r>
        <w:r>
          <w:rPr>
            <w:rFonts w:ascii="Helvetica" w:hAnsi="Helvetica"/>
          </w:rPr>
          <w:t xml:space="preserve"> patterns </w:t>
        </w:r>
      </w:ins>
      <w:ins w:id="64" w:author="Cognizant Technology Solutions" w:date="2017-09-24T23:54:00Z">
        <w:r w:rsidR="00192722">
          <w:rPr>
            <w:rFonts w:ascii="Helvetica" w:hAnsi="Helvetica"/>
          </w:rPr>
          <w:t>like</w:t>
        </w:r>
      </w:ins>
      <w:ins w:id="65" w:author="Cognizant Technology Solutions" w:date="2017-09-24T22:59:00Z">
        <w:r>
          <w:rPr>
            <w:rFonts w:ascii="Helvetica" w:hAnsi="Helvetica"/>
          </w:rPr>
          <w:t xml:space="preserve"> bounded context, circuit br</w:t>
        </w:r>
      </w:ins>
      <w:ins w:id="66" w:author="Cognizant Technology Solutions" w:date="2017-09-24T23:54:00Z">
        <w:r w:rsidR="00192722">
          <w:rPr>
            <w:rFonts w:ascii="Helvetica" w:hAnsi="Helvetica"/>
          </w:rPr>
          <w:t>e</w:t>
        </w:r>
      </w:ins>
      <w:ins w:id="67" w:author="Cognizant Technology Solutions" w:date="2017-09-24T22:59:00Z">
        <w:r>
          <w:rPr>
            <w:rFonts w:ascii="Helvetica" w:hAnsi="Helvetica"/>
          </w:rPr>
          <w:t xml:space="preserve">akers, </w:t>
        </w:r>
      </w:ins>
      <w:ins w:id="68" w:author="Cognizant Technology Solutions" w:date="2017-09-24T23:54:00Z">
        <w:r w:rsidR="00192722">
          <w:rPr>
            <w:rFonts w:ascii="Helvetica" w:hAnsi="Helvetica"/>
          </w:rPr>
          <w:t>anti-corruption</w:t>
        </w:r>
        <w:bookmarkStart w:id="69" w:name="_GoBack"/>
        <w:bookmarkEnd w:id="69"/>
        <w:r w:rsidR="00192722">
          <w:rPr>
            <w:rFonts w:ascii="Helvetica" w:hAnsi="Helvetica"/>
          </w:rPr>
          <w:t xml:space="preserve"> etc.</w:t>
        </w:r>
      </w:ins>
    </w:p>
    <w:p w:rsidR="00AA4E83" w:rsidRDefault="00AA4E83" w:rsidP="00FC2727">
      <w:pPr>
        <w:jc w:val="both"/>
        <w:rPr>
          <w:rFonts w:ascii="Helvetica" w:hAnsi="Helvetica"/>
        </w:rPr>
      </w:pPr>
    </w:p>
    <w:p w:rsidR="00F618BF" w:rsidRDefault="00170758" w:rsidP="00FC2727">
      <w:pPr>
        <w:jc w:val="both"/>
        <w:rPr>
          <w:rFonts w:ascii="Helvetica" w:hAnsi="Helvetica"/>
        </w:rPr>
      </w:pPr>
      <w:ins w:id="70" w:author="Cognizant Technology Solutions" w:date="2017-09-24T22:49:00Z">
        <w:r>
          <w:rPr>
            <w:rFonts w:ascii="Helvetica" w:hAnsi="Helvetica"/>
          </w:rPr>
          <w:t xml:space="preserve">As most of the current Insurance systems are designed as monoliths, </w:t>
        </w:r>
      </w:ins>
      <w:del w:id="71" w:author="Cognizant Technology Solutions" w:date="2017-09-24T22:49:00Z">
        <w:r w:rsidR="001713C9" w:rsidDel="00170758">
          <w:rPr>
            <w:rFonts w:ascii="Helvetica" w:hAnsi="Helvetica"/>
          </w:rPr>
          <w:delText xml:space="preserve">In a real life scenario, </w:delText>
        </w:r>
      </w:del>
      <w:r w:rsidR="00F618BF">
        <w:rPr>
          <w:rFonts w:ascii="Helvetica" w:hAnsi="Helvetica"/>
        </w:rPr>
        <w:t>migration</w:t>
      </w:r>
      <w:del w:id="72" w:author="Cognizant Technology Solutions" w:date="2017-09-24T22:49:00Z">
        <w:r w:rsidR="00F618BF" w:rsidDel="00170758">
          <w:rPr>
            <w:rFonts w:ascii="Helvetica" w:hAnsi="Helvetica"/>
          </w:rPr>
          <w:delText xml:space="preserve"> from a monolith</w:delText>
        </w:r>
        <w:r w:rsidR="001713C9" w:rsidDel="00170758">
          <w:rPr>
            <w:rFonts w:ascii="Helvetica" w:hAnsi="Helvetica"/>
          </w:rPr>
          <w:delText>ic application</w:delText>
        </w:r>
      </w:del>
      <w:r w:rsidR="001713C9">
        <w:rPr>
          <w:rFonts w:ascii="Helvetica" w:hAnsi="Helvetica"/>
        </w:rPr>
        <w:t xml:space="preserve"> </w:t>
      </w:r>
      <w:r w:rsidR="00F618BF">
        <w:rPr>
          <w:rFonts w:ascii="Helvetica" w:hAnsi="Helvetica"/>
        </w:rPr>
        <w:t xml:space="preserve"> to microservices </w:t>
      </w:r>
      <w:del w:id="73" w:author="Cognizant Technology Solutions" w:date="2017-09-24T22:50:00Z">
        <w:r w:rsidR="00F618BF" w:rsidDel="00170758">
          <w:rPr>
            <w:rFonts w:ascii="Helvetica" w:hAnsi="Helvetica"/>
          </w:rPr>
          <w:delText>base</w:delText>
        </w:r>
      </w:del>
      <w:del w:id="74" w:author="Cognizant Technology Solutions" w:date="2017-09-24T22:49:00Z">
        <w:r w:rsidR="00F618BF" w:rsidDel="00170758">
          <w:rPr>
            <w:rFonts w:ascii="Helvetica" w:hAnsi="Helvetica"/>
          </w:rPr>
          <w:delText xml:space="preserve">s </w:delText>
        </w:r>
      </w:del>
      <w:del w:id="75" w:author="Cognizant Technology Solutions" w:date="2017-09-24T22:50:00Z">
        <w:r w:rsidR="00F618BF" w:rsidDel="00170758">
          <w:rPr>
            <w:rFonts w:ascii="Helvetica" w:hAnsi="Helvetica"/>
          </w:rPr>
          <w:delText>architecture</w:delText>
        </w:r>
      </w:del>
      <w:ins w:id="76" w:author="Cognizant Technology Solutions" w:date="2017-09-24T22:50:00Z">
        <w:r>
          <w:rPr>
            <w:rFonts w:ascii="Helvetica" w:hAnsi="Helvetica"/>
          </w:rPr>
          <w:t>based architecture</w:t>
        </w:r>
      </w:ins>
      <w:r w:rsidR="00F618BF">
        <w:rPr>
          <w:rFonts w:ascii="Helvetica" w:hAnsi="Helvetica"/>
        </w:rPr>
        <w:t xml:space="preserve"> </w:t>
      </w:r>
      <w:del w:id="77" w:author="Cognizant Technology Solutions" w:date="2017-09-24T22:50:00Z">
        <w:r w:rsidR="001713C9" w:rsidDel="00170758">
          <w:rPr>
            <w:rFonts w:ascii="Helvetica" w:hAnsi="Helvetica"/>
          </w:rPr>
          <w:delText>should</w:delText>
        </w:r>
        <w:r w:rsidR="00F618BF" w:rsidDel="00170758">
          <w:rPr>
            <w:rFonts w:ascii="Helvetica" w:hAnsi="Helvetica"/>
          </w:rPr>
          <w:delText xml:space="preserve"> </w:delText>
        </w:r>
      </w:del>
      <w:ins w:id="78" w:author="Cognizant Technology Solutions" w:date="2017-09-24T22:50:00Z">
        <w:r>
          <w:rPr>
            <w:rFonts w:ascii="Helvetica" w:hAnsi="Helvetica"/>
          </w:rPr>
          <w:t xml:space="preserve">is ideally </w:t>
        </w:r>
      </w:ins>
      <w:del w:id="79" w:author="Cognizant Technology Solutions" w:date="2017-09-24T22:50:00Z">
        <w:r w:rsidR="00F618BF" w:rsidDel="00170758">
          <w:rPr>
            <w:rFonts w:ascii="Helvetica" w:hAnsi="Helvetica"/>
          </w:rPr>
          <w:delText xml:space="preserve">be </w:delText>
        </w:r>
      </w:del>
      <w:r w:rsidR="00F618BF">
        <w:rPr>
          <w:rFonts w:ascii="Helvetica" w:hAnsi="Helvetica"/>
        </w:rPr>
        <w:t xml:space="preserve">done in a progressive manner by adopting the functionality first and data last approach as </w:t>
      </w:r>
      <w:r w:rsidR="00C64471">
        <w:rPr>
          <w:rFonts w:ascii="Helvetica" w:hAnsi="Helvetica"/>
        </w:rPr>
        <w:t>depicted</w:t>
      </w:r>
      <w:r w:rsidR="00F618BF">
        <w:rPr>
          <w:rFonts w:ascii="Helvetica" w:hAnsi="Helvetica"/>
        </w:rPr>
        <w:t xml:space="preserve"> in the diagram below - </w:t>
      </w:r>
    </w:p>
    <w:p w:rsidR="00D2714E" w:rsidRDefault="00D2714E" w:rsidP="00FC2727">
      <w:pPr>
        <w:jc w:val="both"/>
        <w:rPr>
          <w:rFonts w:ascii="Helvetica" w:hAnsi="Helvetica"/>
        </w:rPr>
      </w:pPr>
    </w:p>
    <w:p w:rsidR="00D2714E" w:rsidRDefault="001373D1" w:rsidP="00FC2727">
      <w:pPr>
        <w:jc w:val="both"/>
        <w:rPr>
          <w:rFonts w:ascii="Helvetica" w:hAnsi="Helvetica"/>
        </w:rPr>
      </w:pPr>
      <w:r w:rsidRPr="001373D1">
        <w:rPr>
          <w:noProof/>
        </w:rPr>
        <w:drawing>
          <wp:inline distT="0" distB="0" distL="0" distR="0" wp14:anchorId="2390EF6F" wp14:editId="14D54678">
            <wp:extent cx="5486400" cy="19062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906241"/>
                    </a:xfrm>
                    <a:prstGeom prst="rect">
                      <a:avLst/>
                    </a:prstGeom>
                    <a:noFill/>
                    <a:ln>
                      <a:noFill/>
                    </a:ln>
                  </pic:spPr>
                </pic:pic>
              </a:graphicData>
            </a:graphic>
          </wp:inline>
        </w:drawing>
      </w:r>
    </w:p>
    <w:p w:rsidR="001373D1" w:rsidRDefault="001373D1" w:rsidP="00FC2727">
      <w:pPr>
        <w:jc w:val="both"/>
        <w:rPr>
          <w:rFonts w:ascii="Helvetica" w:hAnsi="Helvetica"/>
        </w:rPr>
      </w:pPr>
    </w:p>
    <w:p w:rsidR="00240F9E" w:rsidRDefault="005D1207" w:rsidP="00FC2727">
      <w:pPr>
        <w:jc w:val="both"/>
        <w:rPr>
          <w:rFonts w:ascii="Helvetica" w:hAnsi="Helvetica"/>
        </w:rPr>
      </w:pPr>
      <w:r>
        <w:rPr>
          <w:rFonts w:ascii="Helvetica" w:hAnsi="Helvetica"/>
          <w:noProof/>
        </w:rPr>
        <mc:AlternateContent>
          <mc:Choice Requires="wps">
            <w:drawing>
              <wp:anchor distT="0" distB="0" distL="114300" distR="114300" simplePos="0" relativeHeight="251679744" behindDoc="0" locked="0" layoutInCell="1" allowOverlap="1" wp14:anchorId="4B11E918" wp14:editId="09282772">
                <wp:simplePos x="0" y="0"/>
                <wp:positionH relativeFrom="column">
                  <wp:posOffset>2838450</wp:posOffset>
                </wp:positionH>
                <wp:positionV relativeFrom="paragraph">
                  <wp:posOffset>128905</wp:posOffset>
                </wp:positionV>
                <wp:extent cx="3314700" cy="1990725"/>
                <wp:effectExtent l="0" t="0" r="0" b="9525"/>
                <wp:wrapSquare wrapText="bothSides"/>
                <wp:docPr id="1" name="Text Box 1"/>
                <wp:cNvGraphicFramePr/>
                <a:graphic xmlns:a="http://schemas.openxmlformats.org/drawingml/2006/main">
                  <a:graphicData uri="http://schemas.microsoft.com/office/word/2010/wordprocessingShape">
                    <wps:wsp>
                      <wps:cNvSpPr txBox="1"/>
                      <wps:spPr>
                        <a:xfrm>
                          <a:off x="0" y="0"/>
                          <a:ext cx="3314700" cy="19907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065B1A" w:rsidRPr="005D1207" w:rsidRDefault="00065B1A" w:rsidP="00CA7592">
                            <w:pPr>
                              <w:jc w:val="right"/>
                              <w:rPr>
                                <w:color w:val="984806" w:themeColor="accent6" w:themeShade="80"/>
                                <w:sz w:val="22"/>
                              </w:rPr>
                            </w:pPr>
                            <w:r w:rsidRPr="005D1207">
                              <w:rPr>
                                <w:rFonts w:ascii="Helvetica" w:hAnsi="Helvetica"/>
                                <w:color w:val="984806" w:themeColor="accent6" w:themeShade="80"/>
                              </w:rPr>
                              <w:t>Development of a microservices based application is always a decentralized effort, allowing smaller teams (famously referred to as “2 pizza team” – a team which can be fed by 2 pizzas) internal or otherwise – to oversee individual segments of the application through their development lifecycle and through release. This helps development of applications around singular business processes rather than overwhelmingly large development efforts.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223.5pt;margin-top:10.15pt;width:261pt;height:15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" filled="f" stroked="f">
                <v:textbox>
                  <w:txbxContent>
                    <w:p w:rsidR="00065B1A" w:rsidRPr="005D1207" w:rsidRDefault="00065B1A" w:rsidP="00CA7592">
                      <w:pPr>
                        <w:jc w:val="right"/>
                        <w:rPr>
                          <w:color w:val="984806" w:themeColor="accent6" w:themeShade="80"/>
                          <w:sz w:val="22"/>
                        </w:rPr>
                      </w:pPr>
                      <w:r w:rsidRPr="005D1207">
                        <w:rPr>
                          <w:rFonts w:ascii="Helvetica" w:hAnsi="Helvetica"/>
                          <w:color w:val="984806" w:themeColor="accent6" w:themeShade="80"/>
                        </w:rPr>
                        <w:t>Development of a microservices based application is always a decentralized effort, allowing smaller teams (famously referred to as “2 pizza team” – a team which can be fed by 2 pizzas) internal or otherwise – to oversee individual segments of the application through their development lifecycle and through release. This helps development of applications around singular business processes rather than overwhelmingly large development efforts.</w:t>
                      </w:r>
                    </w:p>
                  </w:txbxContent>
                </v:textbox>
                <w10:wrap type="square"/>
              </v:shape>
            </w:pict>
          </mc:Fallback>
        </mc:AlternateContent>
      </w:r>
    </w:p>
    <w:p w:rsidR="00CA7592" w:rsidDel="00170758" w:rsidRDefault="00CA7592" w:rsidP="001B7404">
      <w:pPr>
        <w:jc w:val="both"/>
        <w:rPr>
          <w:del w:id="80" w:author="Cognizant Technology Solutions" w:date="2017-09-24T22:50:00Z"/>
          <w:rFonts w:ascii="Helvetica" w:hAnsi="Helvetica"/>
        </w:rPr>
      </w:pPr>
      <w:del w:id="81" w:author="Cognizant Technology Solutions" w:date="2017-09-24T22:50:00Z">
        <w:r w:rsidDel="00170758">
          <w:rPr>
            <w:rFonts w:ascii="Helvetica" w:hAnsi="Helvetica"/>
          </w:rPr>
          <w:delText xml:space="preserve">As depicted in the diagram above, microservices can be curved out within a bounded context with their own set of data store as well as may still connect </w:delText>
        </w:r>
        <w:r w:rsidDel="00170758">
          <w:rPr>
            <w:rFonts w:ascii="Helvetica" w:hAnsi="Helvetica"/>
          </w:rPr>
          <w:lastRenderedPageBreak/>
          <w:delText>back to the core system as an interim solution. This helps insurers to migrate their legacy monolithic applications to a microservices based architecture in a progressive manner and at the same time contain the legacy monolith application and turn it hollow over time.</w:delText>
        </w:r>
      </w:del>
    </w:p>
    <w:p w:rsidR="00CA7592" w:rsidRDefault="00CA7592" w:rsidP="001B7404">
      <w:pPr>
        <w:jc w:val="both"/>
        <w:rPr>
          <w:rFonts w:ascii="Helvetica" w:hAnsi="Helvetica"/>
        </w:rPr>
      </w:pPr>
    </w:p>
    <w:p w:rsidR="00613966" w:rsidRDefault="00AA23B2" w:rsidP="00BD3B63">
      <w:pPr>
        <w:rPr>
          <w:rFonts w:ascii="Helvetica" w:hAnsi="Helvetica"/>
        </w:rPr>
      </w:pPr>
      <w:r w:rsidRPr="00252F8D">
        <w:rPr>
          <w:rFonts w:ascii="Helvetica" w:hAnsi="Helvetica"/>
          <w:b/>
          <w:color w:val="00B0F0"/>
        </w:rPr>
        <w:t xml:space="preserve">Leveraging the existing capabilities and be part of the </w:t>
      </w:r>
      <w:r w:rsidR="000661A5" w:rsidRPr="00252F8D">
        <w:rPr>
          <w:rFonts w:ascii="Helvetica" w:hAnsi="Helvetica"/>
          <w:b/>
          <w:color w:val="00B0F0"/>
        </w:rPr>
        <w:t>API Economy</w:t>
      </w:r>
    </w:p>
    <w:p w:rsidR="000661A5" w:rsidRPr="000661A5" w:rsidRDefault="000661A5" w:rsidP="00BD1FFA">
      <w:pPr>
        <w:tabs>
          <w:tab w:val="left" w:pos="8640"/>
        </w:tabs>
        <w:jc w:val="both"/>
        <w:rPr>
          <w:rFonts w:ascii="Helvetica" w:hAnsi="Helvetica"/>
        </w:rPr>
      </w:pPr>
      <w:r w:rsidRPr="000661A5">
        <w:rPr>
          <w:rFonts w:ascii="Helvetica" w:hAnsi="Helvetica"/>
        </w:rPr>
        <w:t xml:space="preserve">The term API economy refers to the opportunities associated with productizing the exposure of your business functions </w:t>
      </w:r>
      <w:r w:rsidR="0060554E">
        <w:rPr>
          <w:rFonts w:ascii="Helvetica" w:hAnsi="Helvetica"/>
        </w:rPr>
        <w:t xml:space="preserve">mostly developed as microservices </w:t>
      </w:r>
      <w:r w:rsidR="003B7DA8">
        <w:rPr>
          <w:rFonts w:ascii="Helvetica" w:hAnsi="Helvetica"/>
        </w:rPr>
        <w:t>through</w:t>
      </w:r>
      <w:r w:rsidRPr="000661A5">
        <w:rPr>
          <w:rFonts w:ascii="Helvetica" w:hAnsi="Helvetica"/>
        </w:rPr>
        <w:t xml:space="preserve"> APIs. Consider that your API is a consumable product, and </w:t>
      </w:r>
      <w:r w:rsidR="0060554E">
        <w:rPr>
          <w:rFonts w:ascii="Helvetica" w:hAnsi="Helvetica"/>
        </w:rPr>
        <w:t>an insure</w:t>
      </w:r>
      <w:r w:rsidR="000D4CB0">
        <w:rPr>
          <w:rFonts w:ascii="Helvetica" w:hAnsi="Helvetica"/>
        </w:rPr>
        <w:t>r</w:t>
      </w:r>
      <w:r w:rsidR="0060554E">
        <w:rPr>
          <w:rFonts w:ascii="Helvetica" w:hAnsi="Helvetica"/>
        </w:rPr>
        <w:t xml:space="preserve"> should</w:t>
      </w:r>
      <w:r w:rsidRPr="000661A5">
        <w:rPr>
          <w:rFonts w:ascii="Helvetica" w:hAnsi="Helvetica"/>
        </w:rPr>
        <w:t xml:space="preserve"> market and position </w:t>
      </w:r>
      <w:r w:rsidR="0060554E">
        <w:rPr>
          <w:rFonts w:ascii="Helvetica" w:hAnsi="Helvetica"/>
        </w:rPr>
        <w:t xml:space="preserve">their products </w:t>
      </w:r>
      <w:r w:rsidRPr="000661A5">
        <w:rPr>
          <w:rFonts w:ascii="Helvetica" w:hAnsi="Helvetica"/>
        </w:rPr>
        <w:t xml:space="preserve">correctly for maximum profit. </w:t>
      </w:r>
    </w:p>
    <w:p w:rsidR="00E04AB7" w:rsidRDefault="00E04AB7" w:rsidP="00C966D4">
      <w:pPr>
        <w:ind w:right="4320"/>
        <w:jc w:val="both"/>
        <w:rPr>
          <w:rFonts w:ascii="Helvetica" w:hAnsi="Helvetica"/>
        </w:rPr>
      </w:pPr>
    </w:p>
    <w:p w:rsidR="000661A5" w:rsidDel="00E51C4E" w:rsidRDefault="00615C1B" w:rsidP="000D6664">
      <w:pPr>
        <w:jc w:val="both"/>
        <w:rPr>
          <w:del w:id="82" w:author="Cognizant Technology Solutions" w:date="2017-09-24T22:52:00Z"/>
          <w:rFonts w:ascii="Helvetica" w:hAnsi="Helvetica"/>
        </w:rPr>
      </w:pPr>
      <w:del w:id="83" w:author="Cognizant Technology Solutions" w:date="2017-09-24T22:52:00Z">
        <w:r w:rsidDel="00E51C4E">
          <w:rPr>
            <w:rFonts w:ascii="Helvetica" w:hAnsi="Helvetica"/>
          </w:rPr>
          <w:delText xml:space="preserve">Traditionally, </w:delText>
        </w:r>
        <w:r w:rsidR="000661A5" w:rsidRPr="000661A5" w:rsidDel="00E51C4E">
          <w:rPr>
            <w:rFonts w:ascii="Helvetica" w:hAnsi="Helvetica"/>
          </w:rPr>
          <w:delText>APIs allow different software applications to communicate and offer services to one another</w:delText>
        </w:r>
        <w:r w:rsidR="00E04AB7" w:rsidDel="00E51C4E">
          <w:rPr>
            <w:rFonts w:ascii="Helvetica" w:hAnsi="Helvetica"/>
          </w:rPr>
          <w:delText>. Earlier</w:delText>
        </w:r>
        <w:r w:rsidR="000661A5" w:rsidRPr="000661A5" w:rsidDel="00E51C4E">
          <w:rPr>
            <w:rFonts w:ascii="Helvetica" w:hAnsi="Helvetica"/>
          </w:rPr>
          <w:delText xml:space="preserve">, software products </w:delText>
        </w:r>
        <w:r w:rsidR="00FC361E" w:rsidDel="00E51C4E">
          <w:rPr>
            <w:rFonts w:ascii="Helvetica" w:hAnsi="Helvetica"/>
          </w:rPr>
          <w:delText>would expose</w:delText>
        </w:r>
        <w:r w:rsidR="000661A5" w:rsidRPr="000661A5" w:rsidDel="00E51C4E">
          <w:rPr>
            <w:rFonts w:ascii="Helvetica" w:hAnsi="Helvetica"/>
          </w:rPr>
          <w:delText xml:space="preserve"> highly technical services to each other that wouldn’t make sense to businesspeople. As API technology became more standardized and software applications evolved to work with each other across the internet, </w:delText>
        </w:r>
        <w:r w:rsidDel="00E51C4E">
          <w:rPr>
            <w:rFonts w:ascii="Helvetica" w:hAnsi="Helvetica"/>
          </w:rPr>
          <w:delText>insurers</w:delText>
        </w:r>
        <w:r w:rsidR="000661A5" w:rsidRPr="000661A5" w:rsidDel="00E51C4E">
          <w:rPr>
            <w:rFonts w:ascii="Helvetica" w:hAnsi="Helvetica"/>
          </w:rPr>
          <w:delText xml:space="preserve"> began using APIs to offer business services in software form. This was perhaps the biggest leap forward in creating the API economy.</w:delText>
        </w:r>
      </w:del>
    </w:p>
    <w:p w:rsidR="00174227" w:rsidRPr="000661A5" w:rsidRDefault="00174227" w:rsidP="00FC2727">
      <w:pPr>
        <w:jc w:val="both"/>
        <w:rPr>
          <w:rFonts w:ascii="Helvetica" w:hAnsi="Helvetica"/>
        </w:rPr>
      </w:pPr>
    </w:p>
    <w:p w:rsidR="00BE447D" w:rsidRDefault="00615C1B" w:rsidP="00BE447D">
      <w:pPr>
        <w:jc w:val="both"/>
        <w:rPr>
          <w:rFonts w:ascii="Helvetica" w:hAnsi="Helvetica"/>
        </w:rPr>
      </w:pPr>
      <w:r>
        <w:rPr>
          <w:rFonts w:ascii="Helvetica" w:hAnsi="Helvetica"/>
        </w:rPr>
        <w:t>For i</w:t>
      </w:r>
      <w:r w:rsidR="001C5200">
        <w:rPr>
          <w:rFonts w:ascii="Helvetica" w:hAnsi="Helvetica"/>
        </w:rPr>
        <w:t>nsurers</w:t>
      </w:r>
      <w:r w:rsidR="005D752F" w:rsidRPr="005D752F">
        <w:rPr>
          <w:rFonts w:ascii="Helvetica" w:hAnsi="Helvetica"/>
        </w:rPr>
        <w:t xml:space="preserve"> </w:t>
      </w:r>
      <w:r>
        <w:rPr>
          <w:rFonts w:ascii="Helvetica" w:hAnsi="Helvetica"/>
        </w:rPr>
        <w:t>embarking on the</w:t>
      </w:r>
      <w:r w:rsidR="005D752F" w:rsidRPr="005D752F">
        <w:rPr>
          <w:rFonts w:ascii="Helvetica" w:hAnsi="Helvetica"/>
        </w:rPr>
        <w:t xml:space="preserve"> digital </w:t>
      </w:r>
      <w:r>
        <w:rPr>
          <w:rFonts w:ascii="Helvetica" w:hAnsi="Helvetica"/>
        </w:rPr>
        <w:t>transformation</w:t>
      </w:r>
      <w:r w:rsidR="005D752F" w:rsidRPr="005D752F">
        <w:rPr>
          <w:rFonts w:ascii="Helvetica" w:hAnsi="Helvetica"/>
        </w:rPr>
        <w:t xml:space="preserve"> </w:t>
      </w:r>
      <w:r>
        <w:rPr>
          <w:rFonts w:ascii="Helvetica" w:hAnsi="Helvetica"/>
        </w:rPr>
        <w:t xml:space="preserve">journey it is imperative to </w:t>
      </w:r>
      <w:r w:rsidRPr="005D752F">
        <w:rPr>
          <w:rFonts w:ascii="Helvetica" w:hAnsi="Helvetica"/>
        </w:rPr>
        <w:t>offer a richer set of data-driven, custo</w:t>
      </w:r>
      <w:r>
        <w:rPr>
          <w:rFonts w:ascii="Helvetica" w:hAnsi="Helvetica"/>
        </w:rPr>
        <w:t>mer-facing services, enabled by a</w:t>
      </w:r>
      <w:r w:rsidR="008A088E">
        <w:rPr>
          <w:rFonts w:ascii="Helvetica" w:hAnsi="Helvetica"/>
        </w:rPr>
        <w:t xml:space="preserve"> customer-centric approach of</w:t>
      </w:r>
      <w:r w:rsidRPr="005D752F">
        <w:rPr>
          <w:rFonts w:ascii="Helvetica" w:hAnsi="Helvetica"/>
        </w:rPr>
        <w:t xml:space="preserve"> doing business </w:t>
      </w:r>
      <w:r w:rsidR="005D752F" w:rsidRPr="005D752F">
        <w:rPr>
          <w:rFonts w:ascii="Helvetica" w:hAnsi="Helvetica"/>
        </w:rPr>
        <w:t xml:space="preserve">or risk </w:t>
      </w:r>
      <w:r w:rsidR="001C5200">
        <w:rPr>
          <w:rFonts w:ascii="Helvetica" w:hAnsi="Helvetica"/>
        </w:rPr>
        <w:t xml:space="preserve">of </w:t>
      </w:r>
      <w:r w:rsidR="005D752F" w:rsidRPr="005D752F">
        <w:rPr>
          <w:rFonts w:ascii="Helvetica" w:hAnsi="Helvetica"/>
        </w:rPr>
        <w:t>being marginalized</w:t>
      </w:r>
      <w:r w:rsidR="008A088E">
        <w:rPr>
          <w:rFonts w:ascii="Helvetica" w:hAnsi="Helvetica"/>
        </w:rPr>
        <w:t>.</w:t>
      </w:r>
      <w:r w:rsidR="005D752F" w:rsidRPr="005D752F">
        <w:rPr>
          <w:rFonts w:ascii="Helvetica" w:hAnsi="Helvetica"/>
        </w:rPr>
        <w:t xml:space="preserve"> </w:t>
      </w:r>
      <w:r w:rsidR="00FE657B">
        <w:rPr>
          <w:rFonts w:ascii="Helvetica" w:hAnsi="Helvetica"/>
        </w:rPr>
        <w:t>Below are s</w:t>
      </w:r>
      <w:r w:rsidR="00BE447D">
        <w:rPr>
          <w:rFonts w:ascii="Helvetica" w:hAnsi="Helvetica"/>
        </w:rPr>
        <w:t xml:space="preserve">ome of the key areas </w:t>
      </w:r>
      <w:r w:rsidR="00FE657B">
        <w:rPr>
          <w:rFonts w:ascii="Helvetica" w:hAnsi="Helvetica"/>
        </w:rPr>
        <w:t>an insurer should</w:t>
      </w:r>
      <w:r w:rsidR="00BE447D">
        <w:rPr>
          <w:rFonts w:ascii="Helvetica" w:hAnsi="Helvetica"/>
        </w:rPr>
        <w:t xml:space="preserve"> focus</w:t>
      </w:r>
      <w:r w:rsidR="00FE657B">
        <w:rPr>
          <w:rFonts w:ascii="Helvetica" w:hAnsi="Helvetica"/>
        </w:rPr>
        <w:t xml:space="preserve"> to</w:t>
      </w:r>
      <w:r w:rsidR="00171B74">
        <w:rPr>
          <w:rFonts w:ascii="Helvetica" w:hAnsi="Helvetica"/>
        </w:rPr>
        <w:t xml:space="preserve"> define the overa</w:t>
      </w:r>
      <w:r w:rsidR="00FE657B">
        <w:rPr>
          <w:rFonts w:ascii="Helvetica" w:hAnsi="Helvetica"/>
        </w:rPr>
        <w:t xml:space="preserve">ll digital and API strategy - </w:t>
      </w:r>
    </w:p>
    <w:p w:rsidR="001C5200" w:rsidRPr="0084227E" w:rsidRDefault="00910A5E" w:rsidP="00BE447D">
      <w:pPr>
        <w:pStyle w:val="ListParagraph"/>
        <w:numPr>
          <w:ilvl w:val="0"/>
          <w:numId w:val="2"/>
        </w:numPr>
        <w:ind w:left="360"/>
        <w:jc w:val="both"/>
        <w:rPr>
          <w:rFonts w:ascii="Helvetica" w:hAnsi="Helvetica"/>
          <w:color w:val="000000" w:themeColor="text1"/>
        </w:rPr>
      </w:pPr>
      <w:proofErr w:type="gramStart"/>
      <w:r w:rsidRPr="0084227E">
        <w:rPr>
          <w:rFonts w:ascii="Helvetica" w:hAnsi="Helvetica"/>
          <w:color w:val="000000" w:themeColor="text1"/>
        </w:rPr>
        <w:t>a</w:t>
      </w:r>
      <w:r w:rsidR="005D752F" w:rsidRPr="0084227E">
        <w:rPr>
          <w:rFonts w:ascii="Helvetica" w:hAnsi="Helvetica"/>
          <w:color w:val="000000" w:themeColor="text1"/>
        </w:rPr>
        <w:t>n</w:t>
      </w:r>
      <w:proofErr w:type="gramEnd"/>
      <w:r w:rsidR="005D752F" w:rsidRPr="0084227E">
        <w:rPr>
          <w:rFonts w:ascii="Helvetica" w:hAnsi="Helvetica"/>
          <w:color w:val="000000" w:themeColor="text1"/>
        </w:rPr>
        <w:t xml:space="preserve"> </w:t>
      </w:r>
      <w:proofErr w:type="spellStart"/>
      <w:r w:rsidR="005D752F" w:rsidRPr="0084227E">
        <w:rPr>
          <w:rFonts w:ascii="Helvetica" w:hAnsi="Helvetica"/>
          <w:color w:val="000000" w:themeColor="text1"/>
        </w:rPr>
        <w:t>omni</w:t>
      </w:r>
      <w:proofErr w:type="spellEnd"/>
      <w:r w:rsidRPr="0084227E">
        <w:rPr>
          <w:rFonts w:ascii="Helvetica" w:hAnsi="Helvetica"/>
          <w:color w:val="000000" w:themeColor="text1"/>
        </w:rPr>
        <w:t xml:space="preserve"> </w:t>
      </w:r>
      <w:r w:rsidR="00FC361E">
        <w:rPr>
          <w:rFonts w:ascii="Helvetica" w:hAnsi="Helvetica"/>
          <w:color w:val="000000" w:themeColor="text1"/>
        </w:rPr>
        <w:t>channel e</w:t>
      </w:r>
      <w:r w:rsidR="005D752F" w:rsidRPr="0084227E">
        <w:rPr>
          <w:rFonts w:ascii="Helvetica" w:hAnsi="Helvetica"/>
          <w:color w:val="000000" w:themeColor="text1"/>
        </w:rPr>
        <w:t>nabled buying journey</w:t>
      </w:r>
      <w:r w:rsidR="00FC361E">
        <w:rPr>
          <w:rFonts w:ascii="Helvetica" w:hAnsi="Helvetica"/>
          <w:color w:val="000000" w:themeColor="text1"/>
        </w:rPr>
        <w:t>,</w:t>
      </w:r>
      <w:r w:rsidR="005D752F" w:rsidRPr="0084227E">
        <w:rPr>
          <w:rFonts w:ascii="Helvetica" w:hAnsi="Helvetica"/>
          <w:color w:val="000000" w:themeColor="text1"/>
        </w:rPr>
        <w:t xml:space="preserve"> that augm</w:t>
      </w:r>
      <w:r w:rsidR="00AD2A81" w:rsidRPr="0084227E">
        <w:rPr>
          <w:rFonts w:ascii="Helvetica" w:hAnsi="Helvetica"/>
          <w:color w:val="000000" w:themeColor="text1"/>
        </w:rPr>
        <w:t xml:space="preserve">ents traditional channels with </w:t>
      </w:r>
      <w:r w:rsidR="005D752F" w:rsidRPr="0084227E">
        <w:rPr>
          <w:rFonts w:ascii="Helvetica" w:hAnsi="Helvetica"/>
          <w:color w:val="000000" w:themeColor="text1"/>
        </w:rPr>
        <w:t>robust self-service options, direct purchasing and a single customer experience across online, mobile and now social channels</w:t>
      </w:r>
      <w:r w:rsidR="001C5200" w:rsidRPr="0084227E">
        <w:rPr>
          <w:rFonts w:ascii="Helvetica" w:hAnsi="Helvetica"/>
          <w:color w:val="000000" w:themeColor="text1"/>
        </w:rPr>
        <w:t>.</w:t>
      </w:r>
    </w:p>
    <w:p w:rsidR="005D752F" w:rsidRPr="0084227E" w:rsidRDefault="003B3FCC" w:rsidP="00615C1B">
      <w:pPr>
        <w:pStyle w:val="ListParagraph"/>
        <w:numPr>
          <w:ilvl w:val="0"/>
          <w:numId w:val="2"/>
        </w:numPr>
        <w:ind w:left="360"/>
        <w:jc w:val="both"/>
        <w:rPr>
          <w:rFonts w:ascii="Helvetica" w:hAnsi="Helvetica"/>
          <w:color w:val="000000" w:themeColor="text1"/>
        </w:rPr>
      </w:pPr>
      <w:r>
        <w:rPr>
          <w:rFonts w:ascii="Helvetica" w:hAnsi="Helvetica"/>
          <w:noProof/>
        </w:rPr>
        <mc:AlternateContent>
          <mc:Choice Requires="wps">
            <w:drawing>
              <wp:anchor distT="0" distB="0" distL="114300" distR="114300" simplePos="0" relativeHeight="251672576" behindDoc="0" locked="0" layoutInCell="1" allowOverlap="1" wp14:anchorId="22970A3F" wp14:editId="1770CB63">
                <wp:simplePos x="0" y="0"/>
                <wp:positionH relativeFrom="column">
                  <wp:posOffset>3025140</wp:posOffset>
                </wp:positionH>
                <wp:positionV relativeFrom="paragraph">
                  <wp:posOffset>112395</wp:posOffset>
                </wp:positionV>
                <wp:extent cx="3048000" cy="20066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48000" cy="2006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065B1A" w:rsidRPr="007F4A7E" w:rsidRDefault="00065B1A" w:rsidP="007F4A7E">
                            <w:pPr>
                              <w:jc w:val="right"/>
                              <w:rPr>
                                <w:rFonts w:ascii="Helvetica" w:eastAsia="Times New Roman" w:hAnsi="Helvetica" w:cs="Times New Roman"/>
                                <w:i/>
                                <w:color w:val="984806" w:themeColor="accent6" w:themeShade="80"/>
                                <w:sz w:val="26"/>
                                <w:szCs w:val="32"/>
                              </w:rPr>
                            </w:pPr>
                            <w:r w:rsidRPr="007F4A7E">
                              <w:rPr>
                                <w:rFonts w:ascii="Helvetica" w:eastAsia="Times New Roman" w:hAnsi="Helvetica" w:cs="Times New Roman"/>
                                <w:i/>
                                <w:color w:val="984806" w:themeColor="accent6" w:themeShade="80"/>
                                <w:sz w:val="26"/>
                                <w:szCs w:val="32"/>
                              </w:rPr>
                              <w:t xml:space="preserve">“According to </w:t>
                            </w:r>
                            <w:hyperlink r:id="rId13" w:history="1">
                              <w:r w:rsidRPr="007F4A7E">
                                <w:rPr>
                                  <w:rFonts w:ascii="Helvetica" w:eastAsia="Times New Roman" w:hAnsi="Helvetica" w:cs="Times New Roman"/>
                                  <w:i/>
                                  <w:color w:val="984806" w:themeColor="accent6" w:themeShade="80"/>
                                  <w:sz w:val="26"/>
                                  <w:szCs w:val="32"/>
                                </w:rPr>
                                <w:t>Gartner</w:t>
                              </w:r>
                            </w:hyperlink>
                            <w:r w:rsidRPr="007F4A7E">
                              <w:rPr>
                                <w:rFonts w:ascii="Helvetica" w:eastAsia="Times New Roman" w:hAnsi="Helvetica" w:cs="Times New Roman"/>
                                <w:i/>
                                <w:color w:val="984806" w:themeColor="accent6" w:themeShade="80"/>
                                <w:sz w:val="26"/>
                                <w:szCs w:val="32"/>
                              </w:rPr>
                              <w:t xml:space="preserve">, APIs make it easier to integrate and connect people, places, systems, data, things and algorithms, create new user experiences, share data and information, </w:t>
                            </w:r>
                            <w:proofErr w:type="gramStart"/>
                            <w:r w:rsidRPr="007F4A7E">
                              <w:rPr>
                                <w:rFonts w:ascii="Helvetica" w:eastAsia="Times New Roman" w:hAnsi="Helvetica" w:cs="Times New Roman"/>
                                <w:i/>
                                <w:color w:val="984806" w:themeColor="accent6" w:themeShade="80"/>
                                <w:sz w:val="26"/>
                                <w:szCs w:val="32"/>
                              </w:rPr>
                              <w:t>authenticate</w:t>
                            </w:r>
                            <w:proofErr w:type="gramEnd"/>
                            <w:r w:rsidRPr="007F4A7E">
                              <w:rPr>
                                <w:rFonts w:ascii="Helvetica" w:eastAsia="Times New Roman" w:hAnsi="Helvetica" w:cs="Times New Roman"/>
                                <w:i/>
                                <w:color w:val="984806" w:themeColor="accent6" w:themeShade="80"/>
                                <w:sz w:val="26"/>
                                <w:szCs w:val="32"/>
                              </w:rPr>
                              <w:t xml:space="preserve"> people and </w:t>
                            </w:r>
                            <w:r>
                              <w:rPr>
                                <w:rFonts w:ascii="Helvetica" w:eastAsia="Times New Roman" w:hAnsi="Helvetica" w:cs="Times New Roman"/>
                                <w:i/>
                                <w:color w:val="984806" w:themeColor="accent6" w:themeShade="80"/>
                                <w:sz w:val="26"/>
                                <w:szCs w:val="32"/>
                              </w:rPr>
                              <w:t xml:space="preserve">things, enable transactions and </w:t>
                            </w:r>
                            <w:r w:rsidRPr="007F4A7E">
                              <w:rPr>
                                <w:rFonts w:ascii="Helvetica" w:eastAsia="Times New Roman" w:hAnsi="Helvetica" w:cs="Times New Roman"/>
                                <w:i/>
                                <w:color w:val="984806" w:themeColor="accent6" w:themeShade="80"/>
                                <w:sz w:val="26"/>
                                <w:szCs w:val="32"/>
                              </w:rPr>
                              <w:t>algorithms, leverage third-party algorithm</w:t>
                            </w:r>
                            <w:r>
                              <w:rPr>
                                <w:rFonts w:ascii="Helvetica" w:eastAsia="Times New Roman" w:hAnsi="Helvetica" w:cs="Times New Roman"/>
                                <w:i/>
                                <w:color w:val="984806" w:themeColor="accent6" w:themeShade="80"/>
                                <w:sz w:val="26"/>
                                <w:szCs w:val="32"/>
                              </w:rPr>
                              <w:t xml:space="preserve">s, and create new </w:t>
                            </w:r>
                            <w:r w:rsidRPr="007F4A7E">
                              <w:rPr>
                                <w:rFonts w:ascii="Helvetica" w:eastAsia="Times New Roman" w:hAnsi="Helvetica" w:cs="Times New Roman"/>
                                <w:i/>
                                <w:color w:val="984806" w:themeColor="accent6" w:themeShade="80"/>
                                <w:sz w:val="26"/>
                                <w:szCs w:val="32"/>
                              </w:rPr>
                              <w:t>produ</w:t>
                            </w:r>
                            <w:r>
                              <w:rPr>
                                <w:rFonts w:ascii="Helvetica" w:eastAsia="Times New Roman" w:hAnsi="Helvetica" w:cs="Times New Roman"/>
                                <w:i/>
                                <w:color w:val="984806" w:themeColor="accent6" w:themeShade="80"/>
                                <w:sz w:val="26"/>
                                <w:szCs w:val="32"/>
                              </w:rPr>
                              <w:t xml:space="preserve">ct/services and business </w:t>
                            </w:r>
                            <w:r w:rsidRPr="007F4A7E">
                              <w:rPr>
                                <w:rFonts w:ascii="Helvetica" w:eastAsia="Times New Roman" w:hAnsi="Helvetica" w:cs="Times New Roman"/>
                                <w:i/>
                                <w:color w:val="984806" w:themeColor="accent6" w:themeShade="80"/>
                                <w:sz w:val="26"/>
                                <w:szCs w:val="32"/>
                              </w:rPr>
                              <w:t>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left:0;text-align:left;margin-left:238.2pt;margin-top:8.85pt;width:240pt;height:1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" filled="f" stroked="f">
                <v:textbox>
                  <w:txbxContent>
                    <w:p w:rsidR="00065B1A" w:rsidRPr="007F4A7E" w:rsidRDefault="00065B1A" w:rsidP="007F4A7E">
                      <w:pPr>
                        <w:jc w:val="right"/>
                        <w:rPr>
                          <w:rFonts w:ascii="Helvetica" w:eastAsia="Times New Roman" w:hAnsi="Helvetica" w:cs="Times New Roman"/>
                          <w:i/>
                          <w:color w:val="984806" w:themeColor="accent6" w:themeShade="80"/>
                          <w:sz w:val="26"/>
                          <w:szCs w:val="32"/>
                        </w:rPr>
                      </w:pPr>
                      <w:r w:rsidRPr="007F4A7E">
                        <w:rPr>
                          <w:rFonts w:ascii="Helvetica" w:eastAsia="Times New Roman" w:hAnsi="Helvetica" w:cs="Times New Roman"/>
                          <w:i/>
                          <w:color w:val="984806" w:themeColor="accent6" w:themeShade="80"/>
                          <w:sz w:val="26"/>
                          <w:szCs w:val="32"/>
                        </w:rPr>
                        <w:t xml:space="preserve">“According to </w:t>
                      </w:r>
                      <w:hyperlink r:id="rId14" w:history="1">
                        <w:r w:rsidRPr="007F4A7E">
                          <w:rPr>
                            <w:rFonts w:ascii="Helvetica" w:eastAsia="Times New Roman" w:hAnsi="Helvetica" w:cs="Times New Roman"/>
                            <w:i/>
                            <w:color w:val="984806" w:themeColor="accent6" w:themeShade="80"/>
                            <w:sz w:val="26"/>
                            <w:szCs w:val="32"/>
                          </w:rPr>
                          <w:t>Gartner</w:t>
                        </w:r>
                      </w:hyperlink>
                      <w:r w:rsidRPr="007F4A7E">
                        <w:rPr>
                          <w:rFonts w:ascii="Helvetica" w:eastAsia="Times New Roman" w:hAnsi="Helvetica" w:cs="Times New Roman"/>
                          <w:i/>
                          <w:color w:val="984806" w:themeColor="accent6" w:themeShade="80"/>
                          <w:sz w:val="26"/>
                          <w:szCs w:val="32"/>
                        </w:rPr>
                        <w:t xml:space="preserve">, APIs make it easier to integrate and connect people, places, systems, data, things and algorithms, create new user experiences, share data and information, </w:t>
                      </w:r>
                      <w:proofErr w:type="gramStart"/>
                      <w:r w:rsidRPr="007F4A7E">
                        <w:rPr>
                          <w:rFonts w:ascii="Helvetica" w:eastAsia="Times New Roman" w:hAnsi="Helvetica" w:cs="Times New Roman"/>
                          <w:i/>
                          <w:color w:val="984806" w:themeColor="accent6" w:themeShade="80"/>
                          <w:sz w:val="26"/>
                          <w:szCs w:val="32"/>
                        </w:rPr>
                        <w:t>authenticate</w:t>
                      </w:r>
                      <w:proofErr w:type="gramEnd"/>
                      <w:r w:rsidRPr="007F4A7E">
                        <w:rPr>
                          <w:rFonts w:ascii="Helvetica" w:eastAsia="Times New Roman" w:hAnsi="Helvetica" w:cs="Times New Roman"/>
                          <w:i/>
                          <w:color w:val="984806" w:themeColor="accent6" w:themeShade="80"/>
                          <w:sz w:val="26"/>
                          <w:szCs w:val="32"/>
                        </w:rPr>
                        <w:t xml:space="preserve"> people and </w:t>
                      </w:r>
                      <w:r>
                        <w:rPr>
                          <w:rFonts w:ascii="Helvetica" w:eastAsia="Times New Roman" w:hAnsi="Helvetica" w:cs="Times New Roman"/>
                          <w:i/>
                          <w:color w:val="984806" w:themeColor="accent6" w:themeShade="80"/>
                          <w:sz w:val="26"/>
                          <w:szCs w:val="32"/>
                        </w:rPr>
                        <w:t xml:space="preserve">things, enable transactions and </w:t>
                      </w:r>
                      <w:r w:rsidRPr="007F4A7E">
                        <w:rPr>
                          <w:rFonts w:ascii="Helvetica" w:eastAsia="Times New Roman" w:hAnsi="Helvetica" w:cs="Times New Roman"/>
                          <w:i/>
                          <w:color w:val="984806" w:themeColor="accent6" w:themeShade="80"/>
                          <w:sz w:val="26"/>
                          <w:szCs w:val="32"/>
                        </w:rPr>
                        <w:t>algorithms, leverage third-party algorithm</w:t>
                      </w:r>
                      <w:r>
                        <w:rPr>
                          <w:rFonts w:ascii="Helvetica" w:eastAsia="Times New Roman" w:hAnsi="Helvetica" w:cs="Times New Roman"/>
                          <w:i/>
                          <w:color w:val="984806" w:themeColor="accent6" w:themeShade="80"/>
                          <w:sz w:val="26"/>
                          <w:szCs w:val="32"/>
                        </w:rPr>
                        <w:t xml:space="preserve">s, and create new </w:t>
                      </w:r>
                      <w:r w:rsidRPr="007F4A7E">
                        <w:rPr>
                          <w:rFonts w:ascii="Helvetica" w:eastAsia="Times New Roman" w:hAnsi="Helvetica" w:cs="Times New Roman"/>
                          <w:i/>
                          <w:color w:val="984806" w:themeColor="accent6" w:themeShade="80"/>
                          <w:sz w:val="26"/>
                          <w:szCs w:val="32"/>
                        </w:rPr>
                        <w:t>produ</w:t>
                      </w:r>
                      <w:r>
                        <w:rPr>
                          <w:rFonts w:ascii="Helvetica" w:eastAsia="Times New Roman" w:hAnsi="Helvetica" w:cs="Times New Roman"/>
                          <w:i/>
                          <w:color w:val="984806" w:themeColor="accent6" w:themeShade="80"/>
                          <w:sz w:val="26"/>
                          <w:szCs w:val="32"/>
                        </w:rPr>
                        <w:t xml:space="preserve">ct/services and business </w:t>
                      </w:r>
                      <w:r w:rsidRPr="007F4A7E">
                        <w:rPr>
                          <w:rFonts w:ascii="Helvetica" w:eastAsia="Times New Roman" w:hAnsi="Helvetica" w:cs="Times New Roman"/>
                          <w:i/>
                          <w:color w:val="984806" w:themeColor="accent6" w:themeShade="80"/>
                          <w:sz w:val="26"/>
                          <w:szCs w:val="32"/>
                        </w:rPr>
                        <w:t>models”</w:t>
                      </w:r>
                    </w:p>
                  </w:txbxContent>
                </v:textbox>
                <w10:wrap type="square"/>
              </v:shape>
            </w:pict>
          </mc:Fallback>
        </mc:AlternateContent>
      </w:r>
      <w:r w:rsidR="005D752F" w:rsidRPr="0084227E">
        <w:rPr>
          <w:rFonts w:ascii="Helvetica" w:hAnsi="Helvetica"/>
          <w:color w:val="000000" w:themeColor="text1"/>
        </w:rPr>
        <w:t>ability to leverage data and analytics across the entire value chain, including product innovation, marketing and sales, new business, servicing, claims, and operations</w:t>
      </w:r>
    </w:p>
    <w:p w:rsidR="00AD2A81" w:rsidRPr="0084227E" w:rsidRDefault="00AD2A81" w:rsidP="00615C1B">
      <w:pPr>
        <w:pStyle w:val="ListParagraph"/>
        <w:numPr>
          <w:ilvl w:val="0"/>
          <w:numId w:val="2"/>
        </w:numPr>
        <w:ind w:left="360"/>
        <w:rPr>
          <w:rFonts w:ascii="Helvetica" w:eastAsia="Times New Roman" w:hAnsi="Helvetica" w:cs="Times New Roman"/>
          <w:color w:val="000000" w:themeColor="text1"/>
        </w:rPr>
      </w:pPr>
      <w:r w:rsidRPr="0084227E">
        <w:rPr>
          <w:rFonts w:ascii="Helvetica" w:eastAsia="Times New Roman" w:hAnsi="Helvetica" w:cs="Times New Roman"/>
          <w:color w:val="000000" w:themeColor="text1"/>
          <w:shd w:val="clear" w:color="auto" w:fill="FFFFFF"/>
        </w:rPr>
        <w:t xml:space="preserve">APIs </w:t>
      </w:r>
      <w:r w:rsidR="00BE447D" w:rsidRPr="0084227E">
        <w:rPr>
          <w:rFonts w:ascii="Helvetica" w:eastAsia="Times New Roman" w:hAnsi="Helvetica" w:cs="Times New Roman"/>
          <w:color w:val="000000" w:themeColor="text1"/>
          <w:shd w:val="clear" w:color="auto" w:fill="FFFFFF"/>
        </w:rPr>
        <w:t xml:space="preserve">to </w:t>
      </w:r>
      <w:r w:rsidRPr="0084227E">
        <w:rPr>
          <w:rFonts w:ascii="Helvetica" w:eastAsia="Times New Roman" w:hAnsi="Helvetica" w:cs="Times New Roman"/>
          <w:color w:val="000000" w:themeColor="text1"/>
          <w:shd w:val="clear" w:color="auto" w:fill="FFFFFF"/>
        </w:rPr>
        <w:t xml:space="preserve">make it easy to do business with </w:t>
      </w:r>
      <w:r w:rsidR="00BE447D" w:rsidRPr="0084227E">
        <w:rPr>
          <w:rFonts w:ascii="Helvetica" w:eastAsia="Times New Roman" w:hAnsi="Helvetica" w:cs="Times New Roman"/>
          <w:color w:val="000000" w:themeColor="text1"/>
          <w:shd w:val="clear" w:color="auto" w:fill="FFFFFF"/>
        </w:rPr>
        <w:t>partners</w:t>
      </w:r>
      <w:r w:rsidR="00FC361E">
        <w:rPr>
          <w:rFonts w:ascii="Helvetica" w:eastAsia="Times New Roman" w:hAnsi="Helvetica" w:cs="Times New Roman"/>
          <w:color w:val="000000" w:themeColor="text1"/>
          <w:shd w:val="clear" w:color="auto" w:fill="FFFFFF"/>
        </w:rPr>
        <w:t>(p</w:t>
      </w:r>
      <w:r w:rsidRPr="0084227E">
        <w:rPr>
          <w:rFonts w:ascii="Helvetica" w:eastAsia="Times New Roman" w:hAnsi="Helvetica" w:cs="Times New Roman"/>
          <w:color w:val="000000" w:themeColor="text1"/>
          <w:shd w:val="clear" w:color="auto" w:fill="FFFFFF"/>
        </w:rPr>
        <w:t>roviding APIs to partners allow</w:t>
      </w:r>
      <w:r w:rsidR="00BE447D" w:rsidRPr="0084227E">
        <w:rPr>
          <w:rFonts w:ascii="Helvetica" w:eastAsia="Times New Roman" w:hAnsi="Helvetica" w:cs="Times New Roman"/>
          <w:color w:val="000000" w:themeColor="text1"/>
          <w:shd w:val="clear" w:color="auto" w:fill="FFFFFF"/>
        </w:rPr>
        <w:t>s</w:t>
      </w:r>
      <w:r w:rsidRPr="0084227E">
        <w:rPr>
          <w:rFonts w:ascii="Helvetica" w:eastAsia="Times New Roman" w:hAnsi="Helvetica" w:cs="Times New Roman"/>
          <w:color w:val="000000" w:themeColor="text1"/>
          <w:shd w:val="clear" w:color="auto" w:fill="FFFFFF"/>
        </w:rPr>
        <w:t xml:space="preserve"> </w:t>
      </w:r>
      <w:r w:rsidR="00BE447D" w:rsidRPr="0084227E">
        <w:rPr>
          <w:rFonts w:ascii="Helvetica" w:eastAsia="Times New Roman" w:hAnsi="Helvetica" w:cs="Times New Roman"/>
          <w:color w:val="000000" w:themeColor="text1"/>
          <w:shd w:val="clear" w:color="auto" w:fill="FFFFFF"/>
        </w:rPr>
        <w:t>insures</w:t>
      </w:r>
      <w:r w:rsidRPr="0084227E">
        <w:rPr>
          <w:rFonts w:ascii="Helvetica" w:eastAsia="Times New Roman" w:hAnsi="Helvetica" w:cs="Times New Roman"/>
          <w:color w:val="000000" w:themeColor="text1"/>
          <w:shd w:val="clear" w:color="auto" w:fill="FFFFFF"/>
        </w:rPr>
        <w:t xml:space="preserve"> to offer insurance options to their customers</w:t>
      </w:r>
      <w:r w:rsidR="00BE447D" w:rsidRPr="0084227E">
        <w:rPr>
          <w:rFonts w:ascii="Helvetica" w:eastAsia="Times New Roman" w:hAnsi="Helvetica" w:cs="Times New Roman"/>
          <w:color w:val="000000" w:themeColor="text1"/>
          <w:shd w:val="clear" w:color="auto" w:fill="FFFFFF"/>
        </w:rPr>
        <w:t xml:space="preserve"> directly</w:t>
      </w:r>
      <w:r w:rsidR="00FC361E">
        <w:rPr>
          <w:rFonts w:ascii="Helvetica" w:eastAsia="Times New Roman" w:hAnsi="Helvetica" w:cs="Times New Roman"/>
          <w:color w:val="000000" w:themeColor="text1"/>
          <w:shd w:val="clear" w:color="auto" w:fill="FFFFFF"/>
        </w:rPr>
        <w:t>)</w:t>
      </w:r>
    </w:p>
    <w:p w:rsidR="00634B57" w:rsidRPr="0084227E" w:rsidRDefault="00FE657B" w:rsidP="00615C1B">
      <w:pPr>
        <w:pStyle w:val="ListParagraph"/>
        <w:numPr>
          <w:ilvl w:val="0"/>
          <w:numId w:val="2"/>
        </w:numPr>
        <w:ind w:left="360"/>
        <w:jc w:val="both"/>
        <w:rPr>
          <w:rFonts w:ascii="Helvetica" w:hAnsi="Helvetica"/>
          <w:color w:val="000000" w:themeColor="text1"/>
        </w:rPr>
      </w:pPr>
      <w:r>
        <w:rPr>
          <w:rFonts w:ascii="Helvetica" w:hAnsi="Helvetica"/>
          <w:color w:val="000000" w:themeColor="text1"/>
        </w:rPr>
        <w:t>Get quote or rate APIs exposed for 3</w:t>
      </w:r>
      <w:r w:rsidRPr="00FE657B">
        <w:rPr>
          <w:rFonts w:ascii="Helvetica" w:hAnsi="Helvetica"/>
          <w:color w:val="000000" w:themeColor="text1"/>
          <w:vertAlign w:val="superscript"/>
        </w:rPr>
        <w:t>rd</w:t>
      </w:r>
      <w:r w:rsidR="00367C52">
        <w:rPr>
          <w:rFonts w:ascii="Helvetica" w:hAnsi="Helvetica"/>
          <w:color w:val="000000" w:themeColor="text1"/>
        </w:rPr>
        <w:t xml:space="preserve"> party aggregators</w:t>
      </w:r>
    </w:p>
    <w:p w:rsidR="005D752F" w:rsidRPr="0084227E" w:rsidRDefault="00BE447D" w:rsidP="00615C1B">
      <w:pPr>
        <w:pStyle w:val="ListParagraph"/>
        <w:numPr>
          <w:ilvl w:val="0"/>
          <w:numId w:val="2"/>
        </w:numPr>
        <w:ind w:left="360"/>
        <w:jc w:val="both"/>
        <w:rPr>
          <w:rFonts w:ascii="Helvetica" w:hAnsi="Helvetica"/>
          <w:color w:val="000000" w:themeColor="text1"/>
        </w:rPr>
      </w:pPr>
      <w:r w:rsidRPr="0084227E">
        <w:rPr>
          <w:rFonts w:ascii="Helvetica" w:hAnsi="Helvetica"/>
          <w:color w:val="000000" w:themeColor="text1"/>
        </w:rPr>
        <w:t>Fi</w:t>
      </w:r>
      <w:r w:rsidR="005D752F" w:rsidRPr="0084227E">
        <w:rPr>
          <w:rFonts w:ascii="Helvetica" w:hAnsi="Helvetica"/>
          <w:color w:val="000000" w:themeColor="text1"/>
        </w:rPr>
        <w:t>rst notice of loss (FNOL) automation and self-service options for claims</w:t>
      </w:r>
      <w:r w:rsidR="00F308EA" w:rsidRPr="0084227E">
        <w:rPr>
          <w:rFonts w:ascii="Helvetica" w:hAnsi="Helvetica"/>
          <w:color w:val="000000" w:themeColor="text1"/>
        </w:rPr>
        <w:t xml:space="preserve"> and claims status</w:t>
      </w:r>
    </w:p>
    <w:p w:rsidR="00BE447D" w:rsidRPr="0084227E" w:rsidRDefault="00BE447D" w:rsidP="00615C1B">
      <w:pPr>
        <w:pStyle w:val="ListParagraph"/>
        <w:numPr>
          <w:ilvl w:val="0"/>
          <w:numId w:val="2"/>
        </w:numPr>
        <w:ind w:left="360"/>
        <w:jc w:val="both"/>
        <w:rPr>
          <w:rFonts w:ascii="Helvetica" w:hAnsi="Helvetica"/>
          <w:color w:val="000000" w:themeColor="text1"/>
        </w:rPr>
      </w:pPr>
      <w:r w:rsidRPr="0084227E">
        <w:rPr>
          <w:rFonts w:ascii="Helvetica" w:hAnsi="Helvetica"/>
          <w:color w:val="000000" w:themeColor="text1"/>
        </w:rPr>
        <w:t>Ability to directly interact with the claim adjuster and service professionals though chats</w:t>
      </w:r>
      <w:r w:rsidR="00FC361E">
        <w:rPr>
          <w:rFonts w:ascii="Helvetica" w:hAnsi="Helvetica"/>
          <w:color w:val="000000" w:themeColor="text1"/>
        </w:rPr>
        <w:t xml:space="preserve"> and workflows.</w:t>
      </w:r>
    </w:p>
    <w:p w:rsidR="00634B57" w:rsidRDefault="00634B57" w:rsidP="00615C1B">
      <w:pPr>
        <w:pStyle w:val="ListParagraph"/>
        <w:numPr>
          <w:ilvl w:val="0"/>
          <w:numId w:val="2"/>
        </w:numPr>
        <w:ind w:left="360"/>
        <w:jc w:val="both"/>
        <w:rPr>
          <w:rFonts w:ascii="Helvetica" w:hAnsi="Helvetica"/>
          <w:color w:val="000000" w:themeColor="text1"/>
        </w:rPr>
      </w:pPr>
      <w:r w:rsidRPr="0084227E">
        <w:rPr>
          <w:rFonts w:ascii="Helvetica" w:hAnsi="Helvetica"/>
          <w:color w:val="000000" w:themeColor="text1"/>
        </w:rPr>
        <w:t xml:space="preserve">Get quote or rate for </w:t>
      </w:r>
      <w:r w:rsidR="0058325E" w:rsidRPr="0084227E">
        <w:rPr>
          <w:rFonts w:ascii="Helvetica" w:hAnsi="Helvetica"/>
          <w:color w:val="000000" w:themeColor="text1"/>
        </w:rPr>
        <w:t>external comparative r</w:t>
      </w:r>
      <w:r w:rsidR="00585931" w:rsidRPr="0084227E">
        <w:rPr>
          <w:rFonts w:ascii="Helvetica" w:hAnsi="Helvetica"/>
          <w:color w:val="000000" w:themeColor="text1"/>
        </w:rPr>
        <w:t xml:space="preserve">ater integrations </w:t>
      </w:r>
      <w:r w:rsidR="0058325E" w:rsidRPr="0084227E">
        <w:rPr>
          <w:rFonts w:ascii="Helvetica" w:hAnsi="Helvetica"/>
          <w:color w:val="000000" w:themeColor="text1"/>
        </w:rPr>
        <w:t xml:space="preserve">like PL Rater and </w:t>
      </w:r>
      <w:proofErr w:type="spellStart"/>
      <w:r w:rsidR="0058325E" w:rsidRPr="0084227E">
        <w:rPr>
          <w:rFonts w:ascii="Helvetica" w:hAnsi="Helvetica"/>
          <w:color w:val="000000" w:themeColor="text1"/>
        </w:rPr>
        <w:t>EZLynx</w:t>
      </w:r>
      <w:proofErr w:type="spellEnd"/>
    </w:p>
    <w:p w:rsidR="00BC6F7B" w:rsidRDefault="00A22A8F" w:rsidP="00BC6F7B">
      <w:pPr>
        <w:jc w:val="both"/>
        <w:rPr>
          <w:rFonts w:ascii="Helvetica" w:hAnsi="Helvetica"/>
          <w:color w:val="000000" w:themeColor="text1"/>
        </w:rPr>
      </w:pPr>
      <w:r>
        <w:rPr>
          <w:rFonts w:ascii="Helvetica" w:hAnsi="Helvetica"/>
          <w:noProof/>
        </w:rPr>
        <mc:AlternateContent>
          <mc:Choice Requires="wps">
            <w:drawing>
              <wp:anchor distT="0" distB="0" distL="114300" distR="114300" simplePos="0" relativeHeight="251677696" behindDoc="0" locked="0" layoutInCell="1" allowOverlap="1" wp14:anchorId="48FA9C5A" wp14:editId="514CF798">
                <wp:simplePos x="0" y="0"/>
                <wp:positionH relativeFrom="column">
                  <wp:posOffset>-76200</wp:posOffset>
                </wp:positionH>
                <wp:positionV relativeFrom="paragraph">
                  <wp:posOffset>311150</wp:posOffset>
                </wp:positionV>
                <wp:extent cx="5753100" cy="62865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753100" cy="6286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065B1A" w:rsidRDefault="00065B1A" w:rsidP="0082046F">
                            <w:pPr>
                              <w:rPr>
                                <w:rFonts w:ascii="Helvetica" w:eastAsia="Times New Roman" w:hAnsi="Helvetica" w:cs="Helvetica"/>
                                <w:i/>
                                <w:color w:val="31849B" w:themeColor="accent5" w:themeShade="BF"/>
                              </w:rPr>
                            </w:pPr>
                            <w:r w:rsidRPr="00ED4BB4">
                              <w:rPr>
                                <w:rFonts w:ascii="Helvetica" w:eastAsia="Times New Roman" w:hAnsi="Helvetica" w:cs="Helvetica"/>
                                <w:i/>
                                <w:color w:val="31849B" w:themeColor="accent5" w:themeShade="BF"/>
                              </w:rPr>
                              <w:t>Walgreens is a good example. Like many retailers, the company provides a photo printing service that takes digital photos and turns them into physical photographs.</w:t>
                            </w:r>
                          </w:p>
                          <w:p w:rsidR="00065B1A" w:rsidRDefault="00D670D2" w:rsidP="0082046F">
                            <w:pPr>
                              <w:rPr>
                                <w:rFonts w:ascii="Helvetica" w:eastAsia="Times New Roman" w:hAnsi="Helvetica" w:cs="Helvetica"/>
                                <w:i/>
                                <w:color w:val="31849B" w:themeColor="accent5" w:themeShade="BF"/>
                              </w:rPr>
                            </w:pPr>
                            <w:hyperlink r:id="rId15" w:history="1">
                              <w:r w:rsidR="00065B1A" w:rsidRPr="00005580">
                                <w:rPr>
                                  <w:rStyle w:val="Hyperlink"/>
                                  <w:rFonts w:ascii="Helvetica" w:eastAsia="Times New Roman" w:hAnsi="Helvetica" w:cs="Helvetica"/>
                                  <w:i/>
                                </w:rPr>
                                <w:t>https://developer.walgreens.com/</w:t>
                              </w:r>
                            </w:hyperlink>
                          </w:p>
                          <w:p w:rsidR="00065B1A" w:rsidRPr="00ED4BB4" w:rsidRDefault="00065B1A" w:rsidP="0082046F">
                            <w:pPr>
                              <w:rPr>
                                <w:rFonts w:ascii="Helvetica" w:eastAsia="Times New Roman" w:hAnsi="Helvetica" w:cs="Helvetica"/>
                                <w:i/>
                                <w:color w:val="31849B" w:themeColor="accent5" w:themeShade="BF"/>
                              </w:rPr>
                            </w:pPr>
                          </w:p>
                          <w:p w:rsidR="00065B1A" w:rsidRPr="006B74D0" w:rsidRDefault="00065B1A" w:rsidP="0082046F">
                            <w:pPr>
                              <w:rPr>
                                <w:color w:val="984806" w:themeColor="accent6" w:themeShade="8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left:0;text-align:left;margin-left:-6pt;margin-top:24.5pt;width:453pt;height: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" filled="f" stroked="f">
                <v:textbox>
                  <w:txbxContent>
                    <w:p w:rsidR="00065B1A" w:rsidRDefault="00065B1A" w:rsidP="0082046F">
                      <w:pPr>
                        <w:rPr>
                          <w:rFonts w:ascii="Helvetica" w:eastAsia="Times New Roman" w:hAnsi="Helvetica" w:cs="Helvetica"/>
                          <w:i/>
                          <w:color w:val="31849B" w:themeColor="accent5" w:themeShade="BF"/>
                        </w:rPr>
                      </w:pPr>
                      <w:r w:rsidRPr="00ED4BB4">
                        <w:rPr>
                          <w:rFonts w:ascii="Helvetica" w:eastAsia="Times New Roman" w:hAnsi="Helvetica" w:cs="Helvetica"/>
                          <w:i/>
                          <w:color w:val="31849B" w:themeColor="accent5" w:themeShade="BF"/>
                        </w:rPr>
                        <w:t>Walgreens is a good example. Like many retailers, the company provides a photo printing service that takes digital photos and turns them into physical photographs.</w:t>
                      </w:r>
                    </w:p>
                    <w:p w:rsidR="00065B1A" w:rsidRDefault="00D670D2" w:rsidP="0082046F">
                      <w:pPr>
                        <w:rPr>
                          <w:rFonts w:ascii="Helvetica" w:eastAsia="Times New Roman" w:hAnsi="Helvetica" w:cs="Helvetica"/>
                          <w:i/>
                          <w:color w:val="31849B" w:themeColor="accent5" w:themeShade="BF"/>
                        </w:rPr>
                      </w:pPr>
                      <w:hyperlink r:id="rId16" w:history="1">
                        <w:r w:rsidR="00065B1A" w:rsidRPr="00005580">
                          <w:rPr>
                            <w:rStyle w:val="Hyperlink"/>
                            <w:rFonts w:ascii="Helvetica" w:eastAsia="Times New Roman" w:hAnsi="Helvetica" w:cs="Helvetica"/>
                            <w:i/>
                          </w:rPr>
                          <w:t>https://developer.walgreens.com/</w:t>
                        </w:r>
                      </w:hyperlink>
                    </w:p>
                    <w:p w:rsidR="00065B1A" w:rsidRPr="00ED4BB4" w:rsidRDefault="00065B1A" w:rsidP="0082046F">
                      <w:pPr>
                        <w:rPr>
                          <w:rFonts w:ascii="Helvetica" w:eastAsia="Times New Roman" w:hAnsi="Helvetica" w:cs="Helvetica"/>
                          <w:i/>
                          <w:color w:val="31849B" w:themeColor="accent5" w:themeShade="BF"/>
                        </w:rPr>
                      </w:pPr>
                    </w:p>
                    <w:p w:rsidR="00065B1A" w:rsidRPr="006B74D0" w:rsidRDefault="00065B1A" w:rsidP="0082046F">
                      <w:pPr>
                        <w:rPr>
                          <w:color w:val="984806" w:themeColor="accent6" w:themeShade="80"/>
                          <w:sz w:val="28"/>
                          <w:szCs w:val="28"/>
                        </w:rPr>
                      </w:pPr>
                    </w:p>
                  </w:txbxContent>
                </v:textbox>
                <w10:wrap type="square"/>
              </v:shape>
            </w:pict>
          </mc:Fallback>
        </mc:AlternateContent>
      </w:r>
    </w:p>
    <w:p w:rsidR="00BC6F7B" w:rsidRDefault="00BC6F7B" w:rsidP="00BC6F7B">
      <w:pPr>
        <w:jc w:val="both"/>
        <w:rPr>
          <w:rFonts w:ascii="Helvetica" w:hAnsi="Helvetica"/>
          <w:color w:val="000000" w:themeColor="text1"/>
        </w:rPr>
      </w:pPr>
    </w:p>
    <w:p w:rsidR="00A22A8F" w:rsidRPr="00BC6F7B" w:rsidDel="00A3639D" w:rsidRDefault="00A22A8F" w:rsidP="00BC6F7B">
      <w:pPr>
        <w:jc w:val="both"/>
        <w:rPr>
          <w:del w:id="84" w:author="Cognizant Technology Solutions" w:date="2017-09-24T22:51:00Z"/>
          <w:rFonts w:ascii="Helvetica" w:hAnsi="Helvetica"/>
          <w:color w:val="000000" w:themeColor="text1"/>
        </w:rPr>
      </w:pPr>
      <w:del w:id="85" w:author="Cognizant Technology Solutions" w:date="2017-09-24T22:51:00Z">
        <w:r w:rsidDel="00A3639D">
          <w:rPr>
            <w:rFonts w:ascii="Helvetica" w:hAnsi="Helvetica"/>
            <w:color w:val="000000" w:themeColor="text1"/>
          </w:rPr>
          <w:delText xml:space="preserve">Whereas below are some of the core business areas and their potential to either expose of consume APIs within the insurance lifecycle - </w:delText>
        </w:r>
      </w:del>
    </w:p>
    <w:p w:rsidR="00302BE2" w:rsidRPr="00302BE2" w:rsidRDefault="00302BE2" w:rsidP="00302BE2">
      <w:pPr>
        <w:jc w:val="both"/>
        <w:rPr>
          <w:rFonts w:ascii="Helvetica" w:hAnsi="Helvetica"/>
          <w:color w:val="000000" w:themeColor="text1"/>
        </w:rPr>
      </w:pPr>
      <w:del w:id="86" w:author="Cognizant Technology Solutions" w:date="2017-09-24T22:51:00Z">
        <w:r w:rsidDel="00D8272E">
          <w:rPr>
            <w:rFonts w:ascii="Helvetica" w:hAnsi="Helvetica"/>
            <w:noProof/>
            <w:color w:val="000000" w:themeColor="text1"/>
          </w:rPr>
          <w:drawing>
            <wp:inline distT="0" distB="0" distL="0" distR="0" wp14:anchorId="7CD1C8DD" wp14:editId="1713B58E">
              <wp:extent cx="5486400" cy="2521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urance API Economy.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2521585"/>
                      </a:xfrm>
                      <a:prstGeom prst="rect">
                        <a:avLst/>
                      </a:prstGeom>
                    </pic:spPr>
                  </pic:pic>
                </a:graphicData>
              </a:graphic>
            </wp:inline>
          </w:drawing>
        </w:r>
      </w:del>
    </w:p>
    <w:p w:rsidR="000661A5" w:rsidRDefault="000661A5" w:rsidP="00FC2727">
      <w:pPr>
        <w:jc w:val="both"/>
        <w:rPr>
          <w:rFonts w:ascii="Helvetica" w:hAnsi="Helvetica"/>
        </w:rPr>
      </w:pPr>
    </w:p>
    <w:p w:rsidR="00174227" w:rsidRDefault="000B05B5" w:rsidP="00FC2727">
      <w:pPr>
        <w:jc w:val="both"/>
        <w:rPr>
          <w:rFonts w:ascii="Helvetica" w:hAnsi="Helvetica"/>
        </w:rPr>
      </w:pPr>
      <w:r>
        <w:rPr>
          <w:rFonts w:ascii="Helvetica" w:hAnsi="Helvetica"/>
        </w:rPr>
        <w:t xml:space="preserve">APIs have a deep design relationship with microservices, </w:t>
      </w:r>
      <w:r w:rsidR="0083575D">
        <w:rPr>
          <w:rFonts w:ascii="Helvetica" w:hAnsi="Helvetica"/>
        </w:rPr>
        <w:t xml:space="preserve">in nutshell the business APIs exposed are developed as microservices to provide scalability, </w:t>
      </w:r>
      <w:r w:rsidR="00AC6ED3">
        <w:rPr>
          <w:rFonts w:ascii="Helvetica" w:hAnsi="Helvetica"/>
        </w:rPr>
        <w:t>responsiveness, management of deployment</w:t>
      </w:r>
      <w:r w:rsidR="00824C80">
        <w:rPr>
          <w:rFonts w:ascii="Helvetica" w:hAnsi="Helvetica"/>
        </w:rPr>
        <w:t>, monitoring</w:t>
      </w:r>
      <w:r w:rsidR="00D40AD5">
        <w:rPr>
          <w:rFonts w:ascii="Helvetica" w:hAnsi="Helvetica"/>
        </w:rPr>
        <w:t xml:space="preserve"> and most importantly communication between </w:t>
      </w:r>
      <w:r w:rsidR="00D40AD5" w:rsidRPr="00D40AD5">
        <w:rPr>
          <w:rFonts w:ascii="Helvetica" w:hAnsi="Helvetica"/>
        </w:rPr>
        <w:t xml:space="preserve">every other </w:t>
      </w:r>
      <w:proofErr w:type="spellStart"/>
      <w:r w:rsidR="00D40AD5" w:rsidRPr="00D40AD5">
        <w:rPr>
          <w:rFonts w:ascii="Helvetica" w:hAnsi="Helvetica"/>
        </w:rPr>
        <w:t>microservice</w:t>
      </w:r>
      <w:proofErr w:type="spellEnd"/>
      <w:r w:rsidR="00D40AD5" w:rsidRPr="00D40AD5">
        <w:rPr>
          <w:rFonts w:ascii="Helvetica" w:hAnsi="Helvetica"/>
        </w:rPr>
        <w:t xml:space="preserve"> in the architecture as well as with the applications and Web sites they power and the databases from which they draw real-time information, essential to their functioning.</w:t>
      </w:r>
    </w:p>
    <w:p w:rsidR="00556968" w:rsidRDefault="00556968" w:rsidP="00FC2727">
      <w:pPr>
        <w:jc w:val="both"/>
        <w:rPr>
          <w:rFonts w:ascii="Helvetica" w:hAnsi="Helvetica"/>
        </w:rPr>
      </w:pPr>
    </w:p>
    <w:p w:rsidR="008E1352" w:rsidRDefault="00257266" w:rsidP="00BD3B63">
      <w:pPr>
        <w:rPr>
          <w:rFonts w:ascii="Helvetica" w:hAnsi="Helvetica"/>
        </w:rPr>
      </w:pPr>
      <w:r w:rsidRPr="00E53C6E">
        <w:rPr>
          <w:rFonts w:ascii="Helvetica" w:hAnsi="Helvetica"/>
          <w:b/>
          <w:color w:val="00B0F0"/>
        </w:rPr>
        <w:t xml:space="preserve">Agility towards changes and new opportunities through the adoption of </w:t>
      </w:r>
      <w:r w:rsidR="008E6C54" w:rsidRPr="00E53C6E">
        <w:rPr>
          <w:rFonts w:ascii="Helvetica" w:hAnsi="Helvetica"/>
          <w:b/>
          <w:color w:val="00B0F0"/>
        </w:rPr>
        <w:t>CI/CD</w:t>
      </w:r>
      <w:r w:rsidR="00A7613A">
        <w:rPr>
          <w:rFonts w:ascii="Helvetica" w:hAnsi="Helvetica"/>
          <w:b/>
          <w:color w:val="00B0F0"/>
        </w:rPr>
        <w:t xml:space="preserve"> and PaaS</w:t>
      </w:r>
    </w:p>
    <w:p w:rsidR="00893DFC" w:rsidRDefault="00A34A5E" w:rsidP="00FC2727">
      <w:pPr>
        <w:jc w:val="both"/>
        <w:rPr>
          <w:rFonts w:ascii="Helvetica" w:hAnsi="Helvetica"/>
        </w:rPr>
      </w:pPr>
      <w:r>
        <w:rPr>
          <w:rFonts w:ascii="Helvetica" w:hAnsi="Helvetica"/>
        </w:rPr>
        <w:t>Most Insurers are already performing</w:t>
      </w:r>
      <w:r w:rsidR="00893DFC" w:rsidRPr="00893DFC">
        <w:rPr>
          <w:rFonts w:ascii="Helvetica" w:hAnsi="Helvetica"/>
        </w:rPr>
        <w:t xml:space="preserve"> Continuous Integration (CI)</w:t>
      </w:r>
      <w:r>
        <w:rPr>
          <w:rFonts w:ascii="Helvetica" w:hAnsi="Helvetica"/>
        </w:rPr>
        <w:t xml:space="preserve"> in some form</w:t>
      </w:r>
      <w:r w:rsidR="00F755E0">
        <w:rPr>
          <w:rFonts w:ascii="Helvetica" w:hAnsi="Helvetica"/>
        </w:rPr>
        <w:t xml:space="preserve"> or the other</w:t>
      </w:r>
      <w:r>
        <w:rPr>
          <w:rFonts w:ascii="Helvetica" w:hAnsi="Helvetica"/>
        </w:rPr>
        <w:t>, t</w:t>
      </w:r>
      <w:r w:rsidR="00893DFC" w:rsidRPr="00893DFC">
        <w:rPr>
          <w:rFonts w:ascii="Helvetica" w:hAnsi="Helvetica"/>
        </w:rPr>
        <w:t>hose adopting CI have further leveraged agile ideologies to use microservices as a driver to achieve more frequent software releases, which has led to the practice of continuous delivery (CD). CD uses a quality focused ideology to build potentially shippable product increments, which speeds the deployment pipeline, achieving a result that culminates in bringing changes to production as quickly as possible.</w:t>
      </w:r>
      <w:r w:rsidR="00F755E0">
        <w:rPr>
          <w:rFonts w:ascii="Helvetica" w:hAnsi="Helvetica"/>
        </w:rPr>
        <w:t xml:space="preserve"> CD is a business function and too many frequent releases to production may cause disruptions and c</w:t>
      </w:r>
      <w:r w:rsidR="001731FF">
        <w:rPr>
          <w:rFonts w:ascii="Helvetica" w:hAnsi="Helvetica"/>
        </w:rPr>
        <w:t>onfusion, hence many Insurers still follow a stringent process of approvals and gatekeeping for any CD pipeline.</w:t>
      </w:r>
    </w:p>
    <w:p w:rsidR="008E1352" w:rsidRDefault="008E1352" w:rsidP="00FC2727">
      <w:pPr>
        <w:jc w:val="both"/>
        <w:rPr>
          <w:rFonts w:ascii="Helvetica" w:hAnsi="Helvetica"/>
        </w:rPr>
      </w:pPr>
    </w:p>
    <w:p w:rsidR="004A5A5F" w:rsidRDefault="004A5A5F" w:rsidP="004A5A5F">
      <w:pPr>
        <w:jc w:val="both"/>
        <w:rPr>
          <w:rFonts w:ascii="Helvetica" w:hAnsi="Helvetica"/>
        </w:rPr>
      </w:pPr>
      <w:r w:rsidRPr="00AC6ED3">
        <w:rPr>
          <w:rFonts w:ascii="Helvetica" w:hAnsi="Helvetica"/>
        </w:rPr>
        <w:t xml:space="preserve">Microservices are an attractive </w:t>
      </w:r>
      <w:r>
        <w:rPr>
          <w:rFonts w:ascii="Helvetica" w:hAnsi="Helvetica"/>
        </w:rPr>
        <w:t>CI/CD</w:t>
      </w:r>
      <w:r w:rsidRPr="00AC6ED3">
        <w:rPr>
          <w:rFonts w:ascii="Helvetica" w:hAnsi="Helvetica"/>
        </w:rPr>
        <w:t xml:space="preserve"> pattern because of their enablement of speed to market. With each </w:t>
      </w:r>
      <w:proofErr w:type="spellStart"/>
      <w:r w:rsidRPr="00AC6ED3">
        <w:rPr>
          <w:rFonts w:ascii="Helvetica" w:hAnsi="Helvetica"/>
        </w:rPr>
        <w:t>microservice</w:t>
      </w:r>
      <w:proofErr w:type="spellEnd"/>
      <w:r w:rsidRPr="00AC6ED3">
        <w:rPr>
          <w:rFonts w:ascii="Helvetica" w:hAnsi="Helvetica"/>
        </w:rPr>
        <w:t xml:space="preserve"> being developed, </w:t>
      </w:r>
      <w:r>
        <w:rPr>
          <w:rFonts w:ascii="Helvetica" w:hAnsi="Helvetica"/>
        </w:rPr>
        <w:t xml:space="preserve">deployed and run independently </w:t>
      </w:r>
      <w:r w:rsidRPr="00AC6ED3">
        <w:rPr>
          <w:rFonts w:ascii="Helvetica" w:hAnsi="Helvetica"/>
        </w:rPr>
        <w:t>microservices allow organizations to “divide and conquer”, and scale teams and applications more efficiently.</w:t>
      </w:r>
    </w:p>
    <w:p w:rsidR="00A21E56" w:rsidRDefault="00A21E56" w:rsidP="004A5A5F">
      <w:pPr>
        <w:jc w:val="both"/>
        <w:rPr>
          <w:rFonts w:ascii="Helvetica" w:hAnsi="Helvetica"/>
        </w:rPr>
      </w:pPr>
    </w:p>
    <w:p w:rsidR="008E1352" w:rsidRDefault="008E1E79" w:rsidP="00FC2727">
      <w:pPr>
        <w:jc w:val="both"/>
        <w:rPr>
          <w:rFonts w:ascii="Helvetica" w:hAnsi="Helvetica"/>
        </w:rPr>
      </w:pPr>
      <w:r>
        <w:rPr>
          <w:rFonts w:ascii="Helvetica" w:hAnsi="Helvetica"/>
        </w:rPr>
        <w:t>Many Insurers are adopting a</w:t>
      </w:r>
      <w:r w:rsidRPr="008E1E79">
        <w:rPr>
          <w:rFonts w:ascii="Helvetica" w:hAnsi="Helvetica"/>
        </w:rPr>
        <w:t xml:space="preserve">gile and </w:t>
      </w:r>
      <w:r w:rsidR="008E6C54">
        <w:rPr>
          <w:rFonts w:ascii="Helvetica" w:hAnsi="Helvetica"/>
        </w:rPr>
        <w:t>CI/CD</w:t>
      </w:r>
      <w:r w:rsidRPr="008E1E79">
        <w:rPr>
          <w:rFonts w:ascii="Helvetica" w:hAnsi="Helvetica"/>
        </w:rPr>
        <w:t xml:space="preserve"> in targeted areas such as mobile and web. Those areas, however, typically depend on core back-end systems for data and business logic. If those systems are not also nimble then the agility of </w:t>
      </w:r>
      <w:r w:rsidRPr="008E1E79">
        <w:rPr>
          <w:rFonts w:ascii="Helvetica" w:hAnsi="Helvetica"/>
        </w:rPr>
        <w:lastRenderedPageBreak/>
        <w:t xml:space="preserve">the business will </w:t>
      </w:r>
      <w:r>
        <w:rPr>
          <w:rFonts w:ascii="Helvetica" w:hAnsi="Helvetica"/>
        </w:rPr>
        <w:t>always remain limited. Insurers</w:t>
      </w:r>
      <w:r w:rsidRPr="008E1E79">
        <w:rPr>
          <w:rFonts w:ascii="Helvetica" w:hAnsi="Helvetica"/>
        </w:rPr>
        <w:t xml:space="preserve"> must therefore bring Agile and </w:t>
      </w:r>
      <w:r w:rsidR="008E6C54">
        <w:rPr>
          <w:rFonts w:ascii="Helvetica" w:hAnsi="Helvetica"/>
        </w:rPr>
        <w:t>CI/CD</w:t>
      </w:r>
      <w:r w:rsidRPr="008E1E79">
        <w:rPr>
          <w:rFonts w:ascii="Helvetica" w:hAnsi="Helvetica"/>
        </w:rPr>
        <w:t xml:space="preserve"> to all their platforms— including the mainframe—if that’s where their core data and business logic reside.</w:t>
      </w:r>
    </w:p>
    <w:p w:rsidR="00F07432" w:rsidRDefault="00F07432" w:rsidP="00FC2727">
      <w:pPr>
        <w:jc w:val="both"/>
        <w:rPr>
          <w:rFonts w:ascii="Helvetica" w:hAnsi="Helvetica"/>
        </w:rPr>
      </w:pPr>
    </w:p>
    <w:p w:rsidR="00A72EFF" w:rsidRDefault="00A72EFF" w:rsidP="00FC2727">
      <w:pPr>
        <w:jc w:val="both"/>
        <w:rPr>
          <w:rFonts w:ascii="Helvetica" w:hAnsi="Helvetica"/>
        </w:rPr>
      </w:pPr>
    </w:p>
    <w:p w:rsidR="00D90FDF" w:rsidRPr="00AC67C9" w:rsidRDefault="00BE292C" w:rsidP="00AC67C9">
      <w:pPr>
        <w:rPr>
          <w:rFonts w:ascii="Helvetica" w:hAnsi="Helvetica"/>
          <w:b/>
          <w:color w:val="17365D" w:themeColor="text2" w:themeShade="BF"/>
          <w:sz w:val="28"/>
        </w:rPr>
      </w:pPr>
      <w:r>
        <w:rPr>
          <w:rFonts w:ascii="Helvetica" w:hAnsi="Helvetica"/>
          <w:b/>
          <w:color w:val="17365D" w:themeColor="text2" w:themeShade="BF"/>
          <w:sz w:val="28"/>
        </w:rPr>
        <w:t>Key</w:t>
      </w:r>
      <w:r w:rsidR="00F6191B">
        <w:rPr>
          <w:rFonts w:ascii="Helvetica" w:hAnsi="Helvetica"/>
          <w:b/>
          <w:color w:val="17365D" w:themeColor="text2" w:themeShade="BF"/>
          <w:sz w:val="28"/>
        </w:rPr>
        <w:t xml:space="preserve"> Considerations</w:t>
      </w:r>
    </w:p>
    <w:p w:rsidR="00C37B6A" w:rsidRDefault="004B775D" w:rsidP="00D7775D">
      <w:pPr>
        <w:jc w:val="both"/>
        <w:rPr>
          <w:rFonts w:ascii="Helvetica" w:hAnsi="Helvetica"/>
        </w:rPr>
      </w:pPr>
      <w:r>
        <w:rPr>
          <w:rFonts w:ascii="Helvetica" w:hAnsi="Helvetica"/>
        </w:rPr>
        <w:t xml:space="preserve">As part of the digital transformation journey, it is imperative to focus on improved customer engagement models, innovations, automation (like </w:t>
      </w:r>
      <w:r w:rsidR="00C6411D">
        <w:rPr>
          <w:rFonts w:ascii="Helvetica" w:hAnsi="Helvetica"/>
        </w:rPr>
        <w:t>0 touch</w:t>
      </w:r>
      <w:r w:rsidR="00F90E60">
        <w:rPr>
          <w:rFonts w:ascii="Helvetica" w:hAnsi="Helvetica"/>
        </w:rPr>
        <w:t xml:space="preserve"> and state through processing</w:t>
      </w:r>
      <w:r>
        <w:rPr>
          <w:rFonts w:ascii="Helvetica" w:hAnsi="Helvetica"/>
        </w:rPr>
        <w:t xml:space="preserve">) and improved decision making by leveraging </w:t>
      </w:r>
      <w:r w:rsidR="00417440">
        <w:rPr>
          <w:rFonts w:ascii="Helvetica" w:hAnsi="Helvetica"/>
        </w:rPr>
        <w:t>data, b</w:t>
      </w:r>
      <w:r>
        <w:rPr>
          <w:rFonts w:ascii="Helvetica" w:hAnsi="Helvetica"/>
        </w:rPr>
        <w:t>ut t</w:t>
      </w:r>
      <w:r w:rsidR="008E2566">
        <w:rPr>
          <w:rFonts w:ascii="Helvetica" w:hAnsi="Helvetica"/>
        </w:rPr>
        <w:t>he</w:t>
      </w:r>
      <w:r w:rsidR="004E5999">
        <w:rPr>
          <w:rFonts w:ascii="Helvetica" w:hAnsi="Helvetica"/>
        </w:rPr>
        <w:t xml:space="preserve"> scope </w:t>
      </w:r>
      <w:r w:rsidR="00F90E60">
        <w:rPr>
          <w:rFonts w:ascii="Helvetica" w:hAnsi="Helvetica"/>
        </w:rPr>
        <w:t>should</w:t>
      </w:r>
      <w:r w:rsidR="004E5999">
        <w:rPr>
          <w:rFonts w:ascii="Helvetica" w:hAnsi="Helvetica"/>
        </w:rPr>
        <w:t xml:space="preserve"> not only</w:t>
      </w:r>
      <w:r w:rsidR="008E2566">
        <w:rPr>
          <w:rFonts w:ascii="Helvetica" w:hAnsi="Helvetica"/>
        </w:rPr>
        <w:t xml:space="preserve"> be</w:t>
      </w:r>
      <w:r w:rsidR="004E5999">
        <w:rPr>
          <w:rFonts w:ascii="Helvetica" w:hAnsi="Helvetica"/>
        </w:rPr>
        <w:t xml:space="preserve"> restricted to digital front ends </w:t>
      </w:r>
      <w:r w:rsidR="008E2566">
        <w:rPr>
          <w:rFonts w:ascii="Helvetica" w:hAnsi="Helvetica"/>
        </w:rPr>
        <w:t xml:space="preserve">alone, </w:t>
      </w:r>
      <w:r w:rsidR="00C37B6A">
        <w:rPr>
          <w:rFonts w:ascii="Helvetica" w:hAnsi="Helvetica"/>
        </w:rPr>
        <w:t>instead should</w:t>
      </w:r>
      <w:r w:rsidR="004E5999">
        <w:rPr>
          <w:rFonts w:ascii="Helvetica" w:hAnsi="Helvetica"/>
        </w:rPr>
        <w:t xml:space="preserve"> </w:t>
      </w:r>
      <w:r w:rsidR="008E2566">
        <w:rPr>
          <w:rFonts w:ascii="Helvetica" w:hAnsi="Helvetica"/>
        </w:rPr>
        <w:t>also</w:t>
      </w:r>
      <w:r w:rsidR="00C37B6A">
        <w:rPr>
          <w:rFonts w:ascii="Helvetica" w:hAnsi="Helvetica"/>
        </w:rPr>
        <w:t xml:space="preserve"> be</w:t>
      </w:r>
      <w:r w:rsidR="008E2566">
        <w:rPr>
          <w:rFonts w:ascii="Helvetica" w:hAnsi="Helvetica"/>
        </w:rPr>
        <w:t xml:space="preserve"> towards building </w:t>
      </w:r>
      <w:r w:rsidR="004E5999">
        <w:rPr>
          <w:rFonts w:ascii="Helvetica" w:hAnsi="Helvetica"/>
        </w:rPr>
        <w:t>a</w:t>
      </w:r>
      <w:r w:rsidR="002A41A4">
        <w:rPr>
          <w:rFonts w:ascii="Helvetica" w:hAnsi="Helvetica"/>
        </w:rPr>
        <w:t>n</w:t>
      </w:r>
      <w:r w:rsidR="004E5999">
        <w:rPr>
          <w:rFonts w:ascii="Helvetica" w:hAnsi="Helvetica"/>
        </w:rPr>
        <w:t xml:space="preserve"> </w:t>
      </w:r>
      <w:r w:rsidR="008E2566">
        <w:rPr>
          <w:rFonts w:ascii="Helvetica" w:hAnsi="Helvetica"/>
        </w:rPr>
        <w:t>efficient and nimbler</w:t>
      </w:r>
      <w:r w:rsidR="004E5999">
        <w:rPr>
          <w:rFonts w:ascii="Helvetica" w:hAnsi="Helvetica"/>
        </w:rPr>
        <w:t xml:space="preserve"> </w:t>
      </w:r>
      <w:r w:rsidR="00417440">
        <w:rPr>
          <w:rFonts w:ascii="Helvetica" w:hAnsi="Helvetica"/>
        </w:rPr>
        <w:t xml:space="preserve">IT </w:t>
      </w:r>
      <w:r w:rsidR="004E5999">
        <w:rPr>
          <w:rFonts w:ascii="Helvetica" w:hAnsi="Helvetica"/>
        </w:rPr>
        <w:t>ecosystem</w:t>
      </w:r>
      <w:r w:rsidR="00F90E60">
        <w:rPr>
          <w:rFonts w:ascii="Helvetica" w:hAnsi="Helvetica"/>
        </w:rPr>
        <w:t xml:space="preserve">/architecture </w:t>
      </w:r>
      <w:r w:rsidR="002A41A4">
        <w:rPr>
          <w:rFonts w:ascii="Helvetica" w:hAnsi="Helvetica"/>
        </w:rPr>
        <w:t>from the backend up to the</w:t>
      </w:r>
      <w:r w:rsidR="004E5999">
        <w:rPr>
          <w:rFonts w:ascii="Helvetica" w:hAnsi="Helvetica"/>
        </w:rPr>
        <w:t xml:space="preserve"> system of engagement</w:t>
      </w:r>
      <w:r w:rsidR="00C37B6A">
        <w:rPr>
          <w:rFonts w:ascii="Helvetica" w:hAnsi="Helvetica"/>
        </w:rPr>
        <w:t xml:space="preserve"> layer</w:t>
      </w:r>
      <w:r w:rsidR="00C35943">
        <w:rPr>
          <w:rFonts w:ascii="Helvetica" w:hAnsi="Helvetica"/>
        </w:rPr>
        <w:t xml:space="preserve">. </w:t>
      </w:r>
    </w:p>
    <w:p w:rsidR="00C37B6A" w:rsidRDefault="00C37B6A" w:rsidP="00D7775D">
      <w:pPr>
        <w:jc w:val="both"/>
        <w:rPr>
          <w:rFonts w:ascii="Helvetica" w:hAnsi="Helvetica"/>
        </w:rPr>
      </w:pPr>
    </w:p>
    <w:p w:rsidR="004E5999" w:rsidRDefault="00C35943" w:rsidP="00D7775D">
      <w:pPr>
        <w:jc w:val="both"/>
        <w:rPr>
          <w:rFonts w:ascii="Helvetica" w:hAnsi="Helvetica"/>
        </w:rPr>
      </w:pPr>
      <w:r>
        <w:rPr>
          <w:rFonts w:ascii="Helvetica" w:hAnsi="Helvetica"/>
        </w:rPr>
        <w:t>T</w:t>
      </w:r>
      <w:r w:rsidR="008E2566">
        <w:rPr>
          <w:rFonts w:ascii="Helvetica" w:hAnsi="Helvetica"/>
        </w:rPr>
        <w:t>he right level of abstraction from core legacy sys</w:t>
      </w:r>
      <w:r w:rsidR="002A41A4">
        <w:rPr>
          <w:rFonts w:ascii="Helvetica" w:hAnsi="Helvetica"/>
        </w:rPr>
        <w:t xml:space="preserve">tem by the use of microservices </w:t>
      </w:r>
      <w:r w:rsidR="00F90E60">
        <w:rPr>
          <w:rFonts w:ascii="Helvetica" w:hAnsi="Helvetica"/>
        </w:rPr>
        <w:t>based architecture</w:t>
      </w:r>
      <w:r w:rsidR="00C37B6A">
        <w:rPr>
          <w:rFonts w:ascii="Helvetica" w:hAnsi="Helvetica"/>
        </w:rPr>
        <w:t>, domain driven design principles</w:t>
      </w:r>
      <w:r w:rsidR="00F90E60">
        <w:rPr>
          <w:rFonts w:ascii="Helvetica" w:hAnsi="Helvetica"/>
        </w:rPr>
        <w:t xml:space="preserve"> </w:t>
      </w:r>
      <w:r w:rsidR="002A41A4">
        <w:rPr>
          <w:rFonts w:ascii="Helvetica" w:hAnsi="Helvetica"/>
        </w:rPr>
        <w:t>and</w:t>
      </w:r>
      <w:r w:rsidR="008E2566">
        <w:rPr>
          <w:rFonts w:ascii="Helvetica" w:hAnsi="Helvetica"/>
        </w:rPr>
        <w:t xml:space="preserve"> an agile operating model </w:t>
      </w:r>
      <w:del w:id="87" w:author="Cognizant Technology Solutions" w:date="2017-09-24T22:53:00Z">
        <w:r w:rsidR="008E2566" w:rsidDel="00BB2EF8">
          <w:rPr>
            <w:rFonts w:ascii="Helvetica" w:hAnsi="Helvetica"/>
          </w:rPr>
          <w:delText xml:space="preserve">supported </w:delText>
        </w:r>
        <w:r w:rsidDel="00BB2EF8">
          <w:rPr>
            <w:rFonts w:ascii="Helvetica" w:hAnsi="Helvetica"/>
          </w:rPr>
          <w:delText xml:space="preserve">by a data centric architecture </w:delText>
        </w:r>
      </w:del>
      <w:r>
        <w:rPr>
          <w:rFonts w:ascii="Helvetica" w:hAnsi="Helvetica"/>
        </w:rPr>
        <w:t xml:space="preserve">is </w:t>
      </w:r>
      <w:r w:rsidR="00C37B6A">
        <w:rPr>
          <w:rFonts w:ascii="Helvetica" w:hAnsi="Helvetica"/>
        </w:rPr>
        <w:t>the recipe to get nimbler and flexible.</w:t>
      </w:r>
    </w:p>
    <w:p w:rsidR="004E5999" w:rsidRDefault="004E5999" w:rsidP="00D7775D">
      <w:pPr>
        <w:jc w:val="both"/>
        <w:rPr>
          <w:rFonts w:ascii="Helvetica" w:hAnsi="Helvetica"/>
        </w:rPr>
      </w:pPr>
    </w:p>
    <w:p w:rsidR="009846C0" w:rsidRDefault="00C37B6A" w:rsidP="00C6411D">
      <w:pPr>
        <w:jc w:val="both"/>
        <w:rPr>
          <w:rFonts w:ascii="Helvetica" w:hAnsi="Helvetica"/>
        </w:rPr>
      </w:pPr>
      <w:r>
        <w:rPr>
          <w:rFonts w:ascii="Helvetica" w:hAnsi="Helvetica"/>
        </w:rPr>
        <w:t>But w</w:t>
      </w:r>
      <w:r w:rsidR="002A41A4">
        <w:rPr>
          <w:rFonts w:ascii="Helvetica" w:hAnsi="Helvetica"/>
        </w:rPr>
        <w:t>hen it comes to the core insurance systems</w:t>
      </w:r>
      <w:r w:rsidR="003B7013">
        <w:rPr>
          <w:rFonts w:ascii="Helvetica" w:hAnsi="Helvetica"/>
        </w:rPr>
        <w:t xml:space="preserve"> or system of record</w:t>
      </w:r>
    </w:p>
    <w:p w:rsidR="009846C0" w:rsidRDefault="002A41A4" w:rsidP="009846C0">
      <w:pPr>
        <w:pStyle w:val="ListParagraph"/>
        <w:numPr>
          <w:ilvl w:val="0"/>
          <w:numId w:val="29"/>
        </w:numPr>
        <w:jc w:val="both"/>
        <w:rPr>
          <w:rFonts w:ascii="Helvetica" w:hAnsi="Helvetica"/>
        </w:rPr>
      </w:pPr>
      <w:r w:rsidRPr="009846C0">
        <w:rPr>
          <w:rFonts w:ascii="Helvetica" w:hAnsi="Helvetica"/>
        </w:rPr>
        <w:t>m</w:t>
      </w:r>
      <w:r w:rsidR="00C6411D" w:rsidRPr="009846C0">
        <w:rPr>
          <w:rFonts w:ascii="Helvetica" w:hAnsi="Helvetica"/>
        </w:rPr>
        <w:t xml:space="preserve">ost </w:t>
      </w:r>
      <w:r w:rsidRPr="009846C0">
        <w:rPr>
          <w:rFonts w:ascii="Helvetica" w:hAnsi="Helvetica"/>
        </w:rPr>
        <w:t>p</w:t>
      </w:r>
      <w:r w:rsidR="00C6411D" w:rsidRPr="009846C0">
        <w:rPr>
          <w:rFonts w:ascii="Helvetica" w:hAnsi="Helvetica"/>
        </w:rPr>
        <w:t xml:space="preserve">olicy </w:t>
      </w:r>
      <w:r w:rsidRPr="009846C0">
        <w:rPr>
          <w:rFonts w:ascii="Helvetica" w:hAnsi="Helvetica"/>
        </w:rPr>
        <w:t>a</w:t>
      </w:r>
      <w:r w:rsidR="00C6411D" w:rsidRPr="009846C0">
        <w:rPr>
          <w:rFonts w:ascii="Helvetica" w:hAnsi="Helvetica"/>
        </w:rPr>
        <w:t xml:space="preserve">dministration and </w:t>
      </w:r>
      <w:r w:rsidRPr="009846C0">
        <w:rPr>
          <w:rFonts w:ascii="Helvetica" w:hAnsi="Helvetica"/>
        </w:rPr>
        <w:t>c</w:t>
      </w:r>
      <w:r w:rsidR="00C6411D" w:rsidRPr="009846C0">
        <w:rPr>
          <w:rFonts w:ascii="Helvetica" w:hAnsi="Helvetica"/>
        </w:rPr>
        <w:t>laims management system</w:t>
      </w:r>
      <w:r w:rsidR="000A3C08" w:rsidRPr="009846C0">
        <w:rPr>
          <w:rFonts w:ascii="Helvetica" w:hAnsi="Helvetica"/>
        </w:rPr>
        <w:t>s</w:t>
      </w:r>
      <w:r w:rsidR="00C6411D" w:rsidRPr="009846C0">
        <w:rPr>
          <w:rFonts w:ascii="Helvetica" w:hAnsi="Helvetica"/>
        </w:rPr>
        <w:t xml:space="preserve"> </w:t>
      </w:r>
      <w:r w:rsidR="000A3C08" w:rsidRPr="009846C0">
        <w:rPr>
          <w:rFonts w:ascii="Helvetica" w:hAnsi="Helvetica"/>
        </w:rPr>
        <w:t xml:space="preserve">have evolved over years and </w:t>
      </w:r>
      <w:r w:rsidRPr="009846C0">
        <w:rPr>
          <w:rFonts w:ascii="Helvetica" w:hAnsi="Helvetica"/>
        </w:rPr>
        <w:t xml:space="preserve">have </w:t>
      </w:r>
      <w:r w:rsidR="000A3C08" w:rsidRPr="009846C0">
        <w:rPr>
          <w:rFonts w:ascii="Helvetica" w:hAnsi="Helvetica"/>
        </w:rPr>
        <w:t>shaped up as monoliths</w:t>
      </w:r>
      <w:r w:rsidR="00EF7182" w:rsidRPr="009846C0">
        <w:rPr>
          <w:rFonts w:ascii="Helvetica" w:hAnsi="Helvetica"/>
        </w:rPr>
        <w:t>, because</w:t>
      </w:r>
      <w:r w:rsidR="00C6411D" w:rsidRPr="009846C0">
        <w:rPr>
          <w:rFonts w:ascii="Helvetica" w:hAnsi="Helvetica"/>
        </w:rPr>
        <w:t xml:space="preserve"> the business </w:t>
      </w:r>
      <w:r w:rsidR="00EF7182" w:rsidRPr="009846C0">
        <w:rPr>
          <w:rFonts w:ascii="Helvetica" w:hAnsi="Helvetica"/>
        </w:rPr>
        <w:t xml:space="preserve">requirements involved </w:t>
      </w:r>
      <w:r w:rsidR="00C6411D" w:rsidRPr="009846C0">
        <w:rPr>
          <w:rFonts w:ascii="Helvetica" w:hAnsi="Helvetica"/>
        </w:rPr>
        <w:t xml:space="preserve">multiple actors and are </w:t>
      </w:r>
      <w:r w:rsidRPr="009846C0">
        <w:rPr>
          <w:rFonts w:ascii="Helvetica" w:hAnsi="Helvetica"/>
        </w:rPr>
        <w:t xml:space="preserve">mostly </w:t>
      </w:r>
      <w:r w:rsidR="00C35943" w:rsidRPr="009846C0">
        <w:rPr>
          <w:rFonts w:ascii="Helvetica" w:hAnsi="Helvetica"/>
        </w:rPr>
        <w:t>inter</w:t>
      </w:r>
      <w:r w:rsidR="00C6411D" w:rsidRPr="009846C0">
        <w:rPr>
          <w:rFonts w:ascii="Helvetica" w:hAnsi="Helvetica"/>
        </w:rPr>
        <w:t>woven, which also increases the need of constant data flow in every direction.</w:t>
      </w:r>
      <w:r w:rsidR="000A3C08" w:rsidRPr="009846C0">
        <w:rPr>
          <w:rFonts w:ascii="Helvetica" w:hAnsi="Helvetica"/>
        </w:rPr>
        <w:t xml:space="preserve"> </w:t>
      </w:r>
    </w:p>
    <w:p w:rsidR="009846C0" w:rsidRDefault="00541133" w:rsidP="009846C0">
      <w:pPr>
        <w:pStyle w:val="ListParagraph"/>
        <w:numPr>
          <w:ilvl w:val="0"/>
          <w:numId w:val="29"/>
        </w:numPr>
        <w:jc w:val="both"/>
        <w:rPr>
          <w:rFonts w:ascii="Helvetica" w:hAnsi="Helvetica"/>
        </w:rPr>
      </w:pPr>
      <w:proofErr w:type="gramStart"/>
      <w:r w:rsidRPr="009846C0">
        <w:rPr>
          <w:rFonts w:ascii="Helvetica" w:hAnsi="Helvetica"/>
        </w:rPr>
        <w:t>c</w:t>
      </w:r>
      <w:r w:rsidR="000A3C08" w:rsidRPr="009846C0">
        <w:rPr>
          <w:rFonts w:ascii="Helvetica" w:hAnsi="Helvetica"/>
        </w:rPr>
        <w:t>omplex</w:t>
      </w:r>
      <w:proofErr w:type="gramEnd"/>
      <w:r w:rsidR="000A3C08" w:rsidRPr="009846C0">
        <w:rPr>
          <w:rFonts w:ascii="Helvetica" w:hAnsi="Helvetica"/>
        </w:rPr>
        <w:t xml:space="preserve"> business processes and lifecycle management spanning across multiple domains caused systems to sit as close as</w:t>
      </w:r>
      <w:r w:rsidR="00EF7182" w:rsidRPr="009846C0">
        <w:rPr>
          <w:rFonts w:ascii="Helvetica" w:hAnsi="Helvetica"/>
        </w:rPr>
        <w:t xml:space="preserve"> possible, adding up to the size and complexity of these systems.</w:t>
      </w:r>
      <w:r w:rsidR="00F90E60" w:rsidRPr="009846C0">
        <w:rPr>
          <w:rFonts w:ascii="Helvetica" w:hAnsi="Helvetica"/>
        </w:rPr>
        <w:t xml:space="preserve"> </w:t>
      </w:r>
    </w:p>
    <w:p w:rsidR="00F90E60" w:rsidRPr="009846C0" w:rsidRDefault="002A41A4" w:rsidP="009846C0">
      <w:pPr>
        <w:jc w:val="both"/>
        <w:rPr>
          <w:rFonts w:ascii="Helvetica" w:hAnsi="Helvetica"/>
        </w:rPr>
      </w:pPr>
      <w:r w:rsidRPr="009846C0">
        <w:rPr>
          <w:rFonts w:ascii="Helvetica" w:hAnsi="Helvetica"/>
        </w:rPr>
        <w:t>But t</w:t>
      </w:r>
      <w:r w:rsidR="00EF7182" w:rsidRPr="009846C0">
        <w:rPr>
          <w:rFonts w:ascii="Helvetica" w:hAnsi="Helvetica"/>
        </w:rPr>
        <w:t xml:space="preserve">here has always been a need for </w:t>
      </w:r>
      <w:r w:rsidR="00C6411D" w:rsidRPr="009846C0">
        <w:rPr>
          <w:rFonts w:ascii="Helvetica" w:hAnsi="Helvetica"/>
        </w:rPr>
        <w:t>speed to market a</w:t>
      </w:r>
      <w:r w:rsidRPr="009846C0">
        <w:rPr>
          <w:rFonts w:ascii="Helvetica" w:hAnsi="Helvetica"/>
        </w:rPr>
        <w:t>nd frequent</w:t>
      </w:r>
      <w:r w:rsidR="000A3C08" w:rsidRPr="009846C0">
        <w:rPr>
          <w:rFonts w:ascii="Helvetica" w:hAnsi="Helvetica"/>
        </w:rPr>
        <w:t xml:space="preserve"> changes due to </w:t>
      </w:r>
      <w:r w:rsidR="00EF6832" w:rsidRPr="009846C0">
        <w:rPr>
          <w:rFonts w:ascii="Helvetica" w:hAnsi="Helvetica"/>
        </w:rPr>
        <w:t xml:space="preserve">changing </w:t>
      </w:r>
      <w:r w:rsidR="000A3C08" w:rsidRPr="009846C0">
        <w:rPr>
          <w:rFonts w:ascii="Helvetica" w:hAnsi="Helvetica"/>
        </w:rPr>
        <w:t xml:space="preserve">rules and regulations, </w:t>
      </w:r>
      <w:r w:rsidR="00EF7182" w:rsidRPr="009846C0">
        <w:rPr>
          <w:rFonts w:ascii="Helvetica" w:hAnsi="Helvetica"/>
        </w:rPr>
        <w:t>which</w:t>
      </w:r>
      <w:r w:rsidR="000A3C08" w:rsidRPr="009846C0">
        <w:rPr>
          <w:rFonts w:ascii="Helvetica" w:hAnsi="Helvetica"/>
        </w:rPr>
        <w:t xml:space="preserve"> inherent</w:t>
      </w:r>
      <w:r w:rsidR="00EF7182" w:rsidRPr="009846C0">
        <w:rPr>
          <w:rFonts w:ascii="Helvetica" w:hAnsi="Helvetica"/>
        </w:rPr>
        <w:t>ly</w:t>
      </w:r>
      <w:r w:rsidR="000A3C08" w:rsidRPr="009846C0">
        <w:rPr>
          <w:rFonts w:ascii="Helvetica" w:hAnsi="Helvetica"/>
        </w:rPr>
        <w:t xml:space="preserve"> </w:t>
      </w:r>
      <w:r w:rsidRPr="009846C0">
        <w:rPr>
          <w:rFonts w:ascii="Helvetica" w:hAnsi="Helvetica"/>
        </w:rPr>
        <w:t xml:space="preserve">mandated the </w:t>
      </w:r>
      <w:r w:rsidR="000A3C08" w:rsidRPr="009846C0">
        <w:rPr>
          <w:rFonts w:ascii="Helvetica" w:hAnsi="Helvetica"/>
        </w:rPr>
        <w:t>need</w:t>
      </w:r>
      <w:r w:rsidRPr="009846C0">
        <w:rPr>
          <w:rFonts w:ascii="Helvetica" w:hAnsi="Helvetica"/>
        </w:rPr>
        <w:t xml:space="preserve"> for </w:t>
      </w:r>
      <w:r w:rsidR="000A3C08" w:rsidRPr="009846C0">
        <w:rPr>
          <w:rFonts w:ascii="Helvetica" w:hAnsi="Helvetica"/>
        </w:rPr>
        <w:t xml:space="preserve">flexibility to </w:t>
      </w:r>
      <w:r w:rsidR="00EF7182" w:rsidRPr="009846C0">
        <w:rPr>
          <w:rFonts w:ascii="Helvetica" w:hAnsi="Helvetica"/>
        </w:rPr>
        <w:t>move</w:t>
      </w:r>
      <w:r w:rsidR="000A3C08" w:rsidRPr="009846C0">
        <w:rPr>
          <w:rFonts w:ascii="Helvetica" w:hAnsi="Helvetica"/>
        </w:rPr>
        <w:t xml:space="preserve"> changes to production</w:t>
      </w:r>
      <w:r w:rsidRPr="009846C0">
        <w:rPr>
          <w:rFonts w:ascii="Helvetica" w:hAnsi="Helvetica"/>
        </w:rPr>
        <w:t xml:space="preserve"> at a faster pace and frequency</w:t>
      </w:r>
      <w:r w:rsidR="000A3C08" w:rsidRPr="009846C0">
        <w:rPr>
          <w:rFonts w:ascii="Helvetica" w:hAnsi="Helvetica"/>
        </w:rPr>
        <w:t xml:space="preserve">. </w:t>
      </w:r>
    </w:p>
    <w:p w:rsidR="00F90E60" w:rsidRDefault="00F90E60" w:rsidP="00C6411D">
      <w:pPr>
        <w:jc w:val="both"/>
        <w:rPr>
          <w:rFonts w:ascii="Helvetica" w:hAnsi="Helvetica"/>
        </w:rPr>
      </w:pPr>
    </w:p>
    <w:p w:rsidR="00EB46C1" w:rsidRDefault="00EB46C1" w:rsidP="00F90E60">
      <w:pPr>
        <w:jc w:val="both"/>
        <w:rPr>
          <w:rFonts w:ascii="Helvetica" w:hAnsi="Helvetica"/>
        </w:rPr>
      </w:pPr>
      <w:r w:rsidRPr="002559B7">
        <w:rPr>
          <w:rFonts w:ascii="Helvetica" w:hAnsi="Helvetica"/>
        </w:rPr>
        <w:t xml:space="preserve">However, like SOA, companies developing microservices are finding themselves struggling with </w:t>
      </w:r>
      <w:r w:rsidR="00271A57">
        <w:rPr>
          <w:rFonts w:ascii="Helvetica" w:hAnsi="Helvetica"/>
        </w:rPr>
        <w:t xml:space="preserve">mainly defining the approach, where to start, </w:t>
      </w:r>
      <w:r w:rsidRPr="002559B7">
        <w:rPr>
          <w:rFonts w:ascii="Helvetica" w:hAnsi="Helvetica"/>
        </w:rPr>
        <w:t>service granularity, data migration</w:t>
      </w:r>
      <w:r w:rsidR="00271A57">
        <w:rPr>
          <w:rFonts w:ascii="Helvetica" w:hAnsi="Helvetica"/>
        </w:rPr>
        <w:t xml:space="preserve"> challenges</w:t>
      </w:r>
      <w:r w:rsidRPr="002559B7">
        <w:rPr>
          <w:rFonts w:ascii="Helvetica" w:hAnsi="Helvetica"/>
        </w:rPr>
        <w:t xml:space="preserve">, organizational </w:t>
      </w:r>
      <w:r w:rsidR="00271A57">
        <w:rPr>
          <w:rFonts w:ascii="Helvetica" w:hAnsi="Helvetica"/>
        </w:rPr>
        <w:t xml:space="preserve">and cultural </w:t>
      </w:r>
      <w:r w:rsidRPr="002559B7">
        <w:rPr>
          <w:rFonts w:ascii="Helvetica" w:hAnsi="Helvetica"/>
        </w:rPr>
        <w:t>change, and distributed processing challenges.</w:t>
      </w:r>
      <w:r w:rsidR="00F90E60">
        <w:rPr>
          <w:rFonts w:ascii="Helvetica" w:hAnsi="Helvetica"/>
        </w:rPr>
        <w:t xml:space="preserve"> Hence, u</w:t>
      </w:r>
      <w:r w:rsidRPr="00193E09">
        <w:rPr>
          <w:rFonts w:ascii="Helvetica" w:hAnsi="Helvetica"/>
        </w:rPr>
        <w:t xml:space="preserve">nderstanding the </w:t>
      </w:r>
      <w:r w:rsidR="00271A57">
        <w:rPr>
          <w:rFonts w:ascii="Helvetica" w:hAnsi="Helvetica"/>
        </w:rPr>
        <w:t>future</w:t>
      </w:r>
      <w:r w:rsidRPr="00193E09">
        <w:rPr>
          <w:rFonts w:ascii="Helvetica" w:hAnsi="Helvetica"/>
        </w:rPr>
        <w:t xml:space="preserve"> </w:t>
      </w:r>
      <w:r w:rsidR="00F90E60">
        <w:rPr>
          <w:rFonts w:ascii="Helvetica" w:hAnsi="Helvetica"/>
        </w:rPr>
        <w:t>needs,</w:t>
      </w:r>
      <w:r w:rsidRPr="00F82BD5">
        <w:rPr>
          <w:rFonts w:ascii="Helvetica" w:hAnsi="Helvetica"/>
        </w:rPr>
        <w:t xml:space="preserve"> </w:t>
      </w:r>
      <w:r w:rsidR="00271A57">
        <w:rPr>
          <w:rFonts w:ascii="Helvetica" w:hAnsi="Helvetica"/>
        </w:rPr>
        <w:t xml:space="preserve">current business </w:t>
      </w:r>
      <w:r w:rsidRPr="00F82BD5">
        <w:rPr>
          <w:rFonts w:ascii="Helvetica" w:hAnsi="Helvetica"/>
        </w:rPr>
        <w:t>drivers, overall organizational struc</w:t>
      </w:r>
      <w:r>
        <w:rPr>
          <w:rFonts w:ascii="Helvetica" w:hAnsi="Helvetica"/>
        </w:rPr>
        <w:t>ture and technology environment</w:t>
      </w:r>
      <w:r w:rsidRPr="00F82BD5">
        <w:rPr>
          <w:rFonts w:ascii="Helvetica" w:hAnsi="Helvetica"/>
        </w:rPr>
        <w:t xml:space="preserve"> </w:t>
      </w:r>
      <w:r w:rsidR="00F90E60">
        <w:rPr>
          <w:rFonts w:ascii="Helvetica" w:hAnsi="Helvetica"/>
        </w:rPr>
        <w:t xml:space="preserve">is important </w:t>
      </w:r>
      <w:r>
        <w:rPr>
          <w:rFonts w:ascii="Helvetica" w:hAnsi="Helvetica"/>
        </w:rPr>
        <w:t xml:space="preserve">before jumping </w:t>
      </w:r>
      <w:r w:rsidRPr="00F82BD5">
        <w:rPr>
          <w:rFonts w:ascii="Helvetica" w:hAnsi="Helvetica"/>
        </w:rPr>
        <w:t xml:space="preserve">on </w:t>
      </w:r>
      <w:r>
        <w:rPr>
          <w:rFonts w:ascii="Helvetica" w:hAnsi="Helvetica"/>
        </w:rPr>
        <w:t xml:space="preserve">to the bandwagon </w:t>
      </w:r>
      <w:r w:rsidR="00F90E60">
        <w:rPr>
          <w:rFonts w:ascii="Helvetica" w:hAnsi="Helvetica"/>
        </w:rPr>
        <w:t>due to some</w:t>
      </w:r>
      <w:r w:rsidRPr="00193E09">
        <w:rPr>
          <w:rFonts w:ascii="Helvetica" w:hAnsi="Helvetica"/>
        </w:rPr>
        <w:t xml:space="preserve"> </w:t>
      </w:r>
      <w:r>
        <w:rPr>
          <w:rFonts w:ascii="Helvetica" w:hAnsi="Helvetica"/>
        </w:rPr>
        <w:t xml:space="preserve">of the </w:t>
      </w:r>
      <w:proofErr w:type="spellStart"/>
      <w:r>
        <w:rPr>
          <w:rFonts w:ascii="Helvetica" w:hAnsi="Helvetica"/>
        </w:rPr>
        <w:t>antipatterns</w:t>
      </w:r>
      <w:proofErr w:type="spellEnd"/>
      <w:r>
        <w:rPr>
          <w:rFonts w:ascii="Helvetica" w:hAnsi="Helvetica"/>
        </w:rPr>
        <w:t xml:space="preserve"> and </w:t>
      </w:r>
      <w:r w:rsidRPr="00193E09">
        <w:rPr>
          <w:rFonts w:ascii="Helvetica" w:hAnsi="Helvetica"/>
        </w:rPr>
        <w:t>pitfall</w:t>
      </w:r>
      <w:r>
        <w:rPr>
          <w:rFonts w:ascii="Helvetica" w:hAnsi="Helvetica"/>
        </w:rPr>
        <w:t>s associated with this architecture pattern.</w:t>
      </w:r>
    </w:p>
    <w:p w:rsidR="00EB46C1" w:rsidRDefault="00EB46C1" w:rsidP="00EB46C1">
      <w:pPr>
        <w:jc w:val="both"/>
        <w:rPr>
          <w:rFonts w:ascii="Helvetica" w:hAnsi="Helvetica"/>
        </w:rPr>
      </w:pPr>
    </w:p>
    <w:p w:rsidR="006E71B5" w:rsidRDefault="006E71B5" w:rsidP="00EB46C1">
      <w:pPr>
        <w:jc w:val="both"/>
        <w:rPr>
          <w:rFonts w:ascii="Helvetica" w:hAnsi="Helvetica"/>
        </w:rPr>
      </w:pPr>
      <w:r>
        <w:rPr>
          <w:rFonts w:ascii="Helvetica" w:hAnsi="Helvetica"/>
        </w:rPr>
        <w:t xml:space="preserve">Some of the key </w:t>
      </w:r>
      <w:proofErr w:type="spellStart"/>
      <w:r>
        <w:rPr>
          <w:rFonts w:ascii="Helvetica" w:hAnsi="Helvetica"/>
        </w:rPr>
        <w:t>antipatterns</w:t>
      </w:r>
      <w:proofErr w:type="spellEnd"/>
      <w:r>
        <w:rPr>
          <w:rFonts w:ascii="Helvetica" w:hAnsi="Helvetica"/>
        </w:rPr>
        <w:t xml:space="preserve"> and pitfalls that are encountered with the insurance ecosystem due to the level of complexity within the current landscape are – </w:t>
      </w:r>
    </w:p>
    <w:p w:rsidR="00FC17A6" w:rsidRDefault="00FC17A6" w:rsidP="00A8300A">
      <w:pPr>
        <w:spacing w:before="360" w:after="240"/>
        <w:rPr>
          <w:rFonts w:ascii="Helvetica" w:hAnsi="Helvetica"/>
          <w:b/>
          <w:color w:val="E36C0A" w:themeColor="accent6" w:themeShade="BF"/>
        </w:rPr>
      </w:pPr>
      <w:r>
        <w:rPr>
          <w:rFonts w:ascii="Helvetica" w:hAnsi="Helvetica"/>
          <w:b/>
          <w:color w:val="E36C0A" w:themeColor="accent6" w:themeShade="BF"/>
        </w:rPr>
        <w:t xml:space="preserve">Data decentralization can be an anti-pattern – How much we want to go that path and </w:t>
      </w:r>
      <w:proofErr w:type="spellStart"/>
      <w:r>
        <w:rPr>
          <w:rFonts w:ascii="Helvetica" w:hAnsi="Helvetica"/>
          <w:b/>
          <w:color w:val="E36C0A" w:themeColor="accent6" w:themeShade="BF"/>
        </w:rPr>
        <w:t>againt</w:t>
      </w:r>
      <w:proofErr w:type="spellEnd"/>
      <w:r>
        <w:rPr>
          <w:rFonts w:ascii="Helvetica" w:hAnsi="Helvetica"/>
          <w:b/>
          <w:color w:val="E36C0A" w:themeColor="accent6" w:themeShade="BF"/>
        </w:rPr>
        <w:t xml:space="preserve"> data being </w:t>
      </w:r>
      <w:proofErr w:type="spellStart"/>
      <w:proofErr w:type="gramStart"/>
      <w:r>
        <w:rPr>
          <w:rFonts w:ascii="Helvetica" w:hAnsi="Helvetica"/>
          <w:b/>
          <w:color w:val="E36C0A" w:themeColor="accent6" w:themeShade="BF"/>
        </w:rPr>
        <w:t>a</w:t>
      </w:r>
      <w:proofErr w:type="spellEnd"/>
      <w:proofErr w:type="gramEnd"/>
      <w:r>
        <w:rPr>
          <w:rFonts w:ascii="Helvetica" w:hAnsi="Helvetica"/>
          <w:b/>
          <w:color w:val="E36C0A" w:themeColor="accent6" w:themeShade="BF"/>
        </w:rPr>
        <w:t xml:space="preserve"> organizational asset</w:t>
      </w:r>
    </w:p>
    <w:p w:rsidR="00A8300A" w:rsidRPr="001974F5" w:rsidRDefault="00A8300A" w:rsidP="00A8300A">
      <w:pPr>
        <w:spacing w:before="360" w:after="240"/>
        <w:rPr>
          <w:rFonts w:ascii="Helvetica" w:hAnsi="Helvetica"/>
          <w:b/>
          <w:color w:val="E36C0A" w:themeColor="accent6" w:themeShade="BF"/>
        </w:rPr>
      </w:pPr>
      <w:r w:rsidRPr="001974F5">
        <w:rPr>
          <w:rFonts w:ascii="Helvetica" w:hAnsi="Helvetica"/>
          <w:b/>
          <w:color w:val="E36C0A" w:themeColor="accent6" w:themeShade="BF"/>
        </w:rPr>
        <w:t>L</w:t>
      </w:r>
      <w:r>
        <w:rPr>
          <w:rFonts w:ascii="Helvetica" w:hAnsi="Helvetica"/>
          <w:b/>
          <w:color w:val="E36C0A" w:themeColor="accent6" w:themeShade="BF"/>
        </w:rPr>
        <w:t xml:space="preserve">evel of Service Granularity (“Grains </w:t>
      </w:r>
      <w:r w:rsidR="00243266">
        <w:rPr>
          <w:rFonts w:ascii="Helvetica" w:hAnsi="Helvetica"/>
          <w:b/>
          <w:color w:val="E36C0A" w:themeColor="accent6" w:themeShade="BF"/>
        </w:rPr>
        <w:t>of Sand</w:t>
      </w:r>
      <w:r>
        <w:rPr>
          <w:rFonts w:ascii="Helvetica" w:hAnsi="Helvetica"/>
          <w:b/>
          <w:color w:val="E36C0A" w:themeColor="accent6" w:themeShade="BF"/>
        </w:rPr>
        <w:t>” Pitfall)</w:t>
      </w:r>
    </w:p>
    <w:p w:rsidR="00EB46C1" w:rsidRDefault="00EB46C1" w:rsidP="00F76FC5">
      <w:pPr>
        <w:pStyle w:val="ListParagraph"/>
        <w:ind w:left="0"/>
        <w:jc w:val="both"/>
        <w:rPr>
          <w:rFonts w:ascii="Helvetica" w:hAnsi="Helvetica"/>
        </w:rPr>
      </w:pPr>
      <w:r w:rsidRPr="00E44C1C">
        <w:rPr>
          <w:rFonts w:ascii="Helvetica" w:hAnsi="Helvetica"/>
        </w:rPr>
        <w:lastRenderedPageBreak/>
        <w:t>Choosing the right level of granularity for your services is critical to the success of any microservices effort. Service granularity can impact performance, robustness, reliability, change control, testability, and even deployment.</w:t>
      </w:r>
    </w:p>
    <w:p w:rsidR="00EB46C1" w:rsidRDefault="00EB46C1" w:rsidP="00F76FC5">
      <w:pPr>
        <w:pStyle w:val="ListParagraph"/>
        <w:ind w:left="0"/>
        <w:jc w:val="both"/>
        <w:rPr>
          <w:rFonts w:ascii="Helvetica" w:hAnsi="Helvetica"/>
        </w:rPr>
      </w:pPr>
    </w:p>
    <w:p w:rsidR="00EB46C1" w:rsidRDefault="00EB46C1" w:rsidP="00F76FC5">
      <w:pPr>
        <w:pStyle w:val="ListParagraph"/>
        <w:ind w:left="0"/>
        <w:jc w:val="both"/>
        <w:rPr>
          <w:rFonts w:ascii="Helvetica" w:hAnsi="Helvetica"/>
        </w:rPr>
      </w:pPr>
      <w:r>
        <w:rPr>
          <w:rFonts w:ascii="Helvetica" w:hAnsi="Helvetica"/>
        </w:rPr>
        <w:t xml:space="preserve">For example, if you have 3 services each for add, update and delete customer, it may be justified to club them to a single service called </w:t>
      </w:r>
      <w:del w:id="88" w:author="Cognizant Technology Solutions" w:date="2017-06-30T07:46:00Z">
        <w:r w:rsidDel="00FC17A6">
          <w:rPr>
            <w:rFonts w:ascii="Helvetica" w:hAnsi="Helvetica"/>
          </w:rPr>
          <w:delText xml:space="preserve">maintain </w:delText>
        </w:r>
      </w:del>
      <w:ins w:id="89" w:author="Cognizant Technology Solutions" w:date="2017-06-30T07:46:00Z">
        <w:r w:rsidR="00FC17A6">
          <w:rPr>
            <w:rFonts w:ascii="Helvetica" w:hAnsi="Helvetica"/>
          </w:rPr>
          <w:t xml:space="preserve">manage </w:t>
        </w:r>
      </w:ins>
      <w:r>
        <w:rPr>
          <w:rFonts w:ascii="Helvetica" w:hAnsi="Helvetica"/>
        </w:rPr>
        <w:t>customer.</w:t>
      </w:r>
    </w:p>
    <w:p w:rsidR="00EB46C1" w:rsidRPr="00F76FC5" w:rsidRDefault="00EB46C1" w:rsidP="00F76FC5">
      <w:pPr>
        <w:spacing w:before="360" w:after="240"/>
        <w:rPr>
          <w:rFonts w:ascii="Helvetica" w:hAnsi="Helvetica"/>
          <w:b/>
          <w:color w:val="E36C0A" w:themeColor="accent6" w:themeShade="BF"/>
        </w:rPr>
      </w:pPr>
      <w:r w:rsidRPr="00F76FC5">
        <w:rPr>
          <w:rFonts w:ascii="Helvetica" w:hAnsi="Helvetica"/>
          <w:b/>
          <w:color w:val="E36C0A" w:themeColor="accent6" w:themeShade="BF"/>
        </w:rPr>
        <w:t xml:space="preserve">Data migration </w:t>
      </w:r>
      <w:proofErr w:type="spellStart"/>
      <w:r w:rsidRPr="00F76FC5">
        <w:rPr>
          <w:rFonts w:ascii="Helvetica" w:hAnsi="Helvetica"/>
          <w:b/>
          <w:color w:val="E36C0A" w:themeColor="accent6" w:themeShade="BF"/>
        </w:rPr>
        <w:t>antipatterns</w:t>
      </w:r>
      <w:proofErr w:type="spellEnd"/>
    </w:p>
    <w:p w:rsidR="00EB46C1" w:rsidRDefault="00EB46C1" w:rsidP="00F76FC5">
      <w:pPr>
        <w:pStyle w:val="ListParagraph"/>
        <w:ind w:left="0"/>
        <w:jc w:val="both"/>
        <w:rPr>
          <w:rFonts w:ascii="Helvetica" w:hAnsi="Helvetica"/>
        </w:rPr>
      </w:pPr>
      <w:r>
        <w:rPr>
          <w:rFonts w:ascii="Helvetica" w:hAnsi="Helvetica"/>
        </w:rPr>
        <w:t xml:space="preserve">When insurer plan to migrate </w:t>
      </w:r>
      <w:r w:rsidRPr="00227757">
        <w:rPr>
          <w:rFonts w:ascii="Helvetica" w:hAnsi="Helvetica"/>
        </w:rPr>
        <w:t>from a monolithic application to microservices architecture</w:t>
      </w:r>
      <w:r>
        <w:rPr>
          <w:rFonts w:ascii="Helvetica" w:hAnsi="Helvetica"/>
        </w:rPr>
        <w:t xml:space="preserve"> the</w:t>
      </w:r>
      <w:r w:rsidRPr="00227757">
        <w:rPr>
          <w:rFonts w:ascii="Helvetica" w:hAnsi="Helvetica"/>
        </w:rPr>
        <w:t xml:space="preserve"> first goal is to split the functionality of the monolithic application into </w:t>
      </w:r>
      <w:r>
        <w:rPr>
          <w:rFonts w:ascii="Helvetica" w:hAnsi="Helvetica"/>
        </w:rPr>
        <w:t xml:space="preserve">small, single-purpose services and the </w:t>
      </w:r>
      <w:r w:rsidRPr="00227757">
        <w:rPr>
          <w:rFonts w:ascii="Helvetica" w:hAnsi="Helvetica"/>
        </w:rPr>
        <w:t>second goal is to then migrate the monolithic data into small databases (or separate schemas) owned by each service.</w:t>
      </w:r>
      <w:r w:rsidRPr="00227757">
        <w:t> </w:t>
      </w:r>
    </w:p>
    <w:p w:rsidR="00EB46C1" w:rsidRDefault="00EB46C1" w:rsidP="00F76FC5">
      <w:pPr>
        <w:pStyle w:val="ListParagraph"/>
        <w:ind w:left="0"/>
        <w:jc w:val="both"/>
        <w:rPr>
          <w:rFonts w:ascii="Helvetica" w:hAnsi="Helvetica"/>
        </w:rPr>
      </w:pPr>
    </w:p>
    <w:p w:rsidR="00EB46C1" w:rsidRDefault="00EB46C1" w:rsidP="00F76FC5">
      <w:pPr>
        <w:pStyle w:val="ListParagraph"/>
        <w:ind w:left="0"/>
        <w:jc w:val="both"/>
        <w:rPr>
          <w:rFonts w:ascii="Helvetica" w:hAnsi="Helvetica"/>
        </w:rPr>
      </w:pPr>
      <w:r>
        <w:rPr>
          <w:rFonts w:ascii="Helvetica" w:hAnsi="Helvetica"/>
        </w:rPr>
        <w:t xml:space="preserve">Most of the insurers believe that data should be a corporate and </w:t>
      </w:r>
      <w:r w:rsidRPr="00253C3A">
        <w:rPr>
          <w:rFonts w:ascii="Helvetica" w:hAnsi="Helvetica"/>
        </w:rPr>
        <w:t>no</w:t>
      </w:r>
      <w:r>
        <w:rPr>
          <w:rFonts w:ascii="Helvetica" w:hAnsi="Helvetica"/>
        </w:rPr>
        <w:t>t an application asset.</w:t>
      </w:r>
      <w:r w:rsidRPr="00253C3A">
        <w:rPr>
          <w:rFonts w:ascii="Helvetica" w:hAnsi="Helvetica"/>
        </w:rPr>
        <w:t xml:space="preserve"> Given </w:t>
      </w:r>
      <w:r>
        <w:rPr>
          <w:rFonts w:ascii="Helvetica" w:hAnsi="Helvetica"/>
        </w:rPr>
        <w:t>that</w:t>
      </w:r>
      <w:r w:rsidRPr="00253C3A">
        <w:rPr>
          <w:rFonts w:ascii="Helvetica" w:hAnsi="Helvetica"/>
        </w:rPr>
        <w:t xml:space="preserve">, you can </w:t>
      </w:r>
      <w:r>
        <w:rPr>
          <w:rFonts w:ascii="Helvetica" w:hAnsi="Helvetica"/>
        </w:rPr>
        <w:t>appreciate</w:t>
      </w:r>
      <w:r w:rsidRPr="00253C3A">
        <w:rPr>
          <w:rFonts w:ascii="Helvetica" w:hAnsi="Helvetica"/>
        </w:rPr>
        <w:t xml:space="preserve"> the risk involved and the concerns </w:t>
      </w:r>
      <w:r w:rsidR="00B41C23">
        <w:rPr>
          <w:rFonts w:ascii="Helvetica" w:hAnsi="Helvetica"/>
        </w:rPr>
        <w:t>crop up</w:t>
      </w:r>
      <w:r w:rsidRPr="00253C3A">
        <w:rPr>
          <w:rFonts w:ascii="Helvetica" w:hAnsi="Helvetica"/>
        </w:rPr>
        <w:t xml:space="preserve"> with continually migrating data. Data migrations are complex and error-prone—much more so than source code migrations. Understanding the risks involved with data migration and the importance of "data over functionality" is the first step in avoiding this </w:t>
      </w:r>
      <w:proofErr w:type="spellStart"/>
      <w:r w:rsidRPr="00253C3A">
        <w:rPr>
          <w:rFonts w:ascii="Helvetica" w:hAnsi="Helvetica"/>
        </w:rPr>
        <w:t>antipattern</w:t>
      </w:r>
      <w:proofErr w:type="spellEnd"/>
      <w:r w:rsidRPr="00253C3A">
        <w:rPr>
          <w:rFonts w:ascii="Helvetica" w:hAnsi="Helvetica"/>
        </w:rPr>
        <w:t>.</w:t>
      </w:r>
    </w:p>
    <w:p w:rsidR="00EB46C1" w:rsidRDefault="00EB46C1" w:rsidP="00EB46C1">
      <w:pPr>
        <w:pStyle w:val="ListParagraph"/>
        <w:ind w:left="360"/>
        <w:jc w:val="both"/>
        <w:rPr>
          <w:rFonts w:ascii="Helvetica" w:hAnsi="Helvetica"/>
        </w:rPr>
      </w:pPr>
    </w:p>
    <w:p w:rsidR="00EB46C1" w:rsidRPr="00227757" w:rsidRDefault="0031395D" w:rsidP="00F76FC5">
      <w:pPr>
        <w:pStyle w:val="ListParagraph"/>
        <w:ind w:left="0"/>
        <w:jc w:val="both"/>
        <w:rPr>
          <w:rFonts w:ascii="Helvetica" w:hAnsi="Helvetica"/>
        </w:rPr>
      </w:pPr>
      <w:r>
        <w:rPr>
          <w:rFonts w:ascii="Helvetica" w:hAnsi="Helvetica"/>
        </w:rPr>
        <w:t>E</w:t>
      </w:r>
      <w:r w:rsidR="00EB46C1">
        <w:rPr>
          <w:rFonts w:ascii="Helvetica" w:hAnsi="Helvetica"/>
        </w:rPr>
        <w:t>xample, insurers are embarking onto the journey of microservices by carefully selecting use cases, which can be broken into smaller more independent components like rating and rules components. But when it comes to breaking a monolith like a claims processing system or for that matter a policy administration system, it is advisable to follow the path of functionality first and data last.</w:t>
      </w:r>
    </w:p>
    <w:p w:rsidR="00EB46C1" w:rsidRPr="00F76FC5" w:rsidRDefault="00EB46C1" w:rsidP="00F76FC5">
      <w:pPr>
        <w:spacing w:before="360" w:after="240"/>
        <w:rPr>
          <w:rFonts w:ascii="Helvetica" w:hAnsi="Helvetica"/>
          <w:b/>
          <w:color w:val="E36C0A" w:themeColor="accent6" w:themeShade="BF"/>
        </w:rPr>
      </w:pPr>
      <w:r w:rsidRPr="00F76FC5">
        <w:rPr>
          <w:rFonts w:ascii="Helvetica" w:hAnsi="Helvetica"/>
          <w:b/>
          <w:color w:val="E36C0A" w:themeColor="accent6" w:themeShade="BF"/>
        </w:rPr>
        <w:t xml:space="preserve">Reporting and data consistency </w:t>
      </w:r>
      <w:proofErr w:type="spellStart"/>
      <w:r w:rsidRPr="00F76FC5">
        <w:rPr>
          <w:rFonts w:ascii="Helvetica" w:hAnsi="Helvetica"/>
          <w:b/>
          <w:color w:val="E36C0A" w:themeColor="accent6" w:themeShade="BF"/>
        </w:rPr>
        <w:t>antipatten</w:t>
      </w:r>
      <w:proofErr w:type="spellEnd"/>
    </w:p>
    <w:p w:rsidR="00EB46C1" w:rsidRDefault="00EB46C1" w:rsidP="00205D40">
      <w:pPr>
        <w:pStyle w:val="ListParagraph"/>
        <w:ind w:left="0"/>
        <w:jc w:val="both"/>
        <w:rPr>
          <w:rFonts w:ascii="Helvetica" w:hAnsi="Helvetica"/>
        </w:rPr>
      </w:pPr>
      <w:r w:rsidRPr="00B11012">
        <w:rPr>
          <w:rFonts w:ascii="Helvetica" w:hAnsi="Helvetica"/>
        </w:rPr>
        <w:t xml:space="preserve">With microservices </w:t>
      </w:r>
      <w:r>
        <w:rPr>
          <w:rFonts w:ascii="Helvetica" w:hAnsi="Helvetica"/>
        </w:rPr>
        <w:t>the</w:t>
      </w:r>
      <w:r w:rsidRPr="00B11012">
        <w:rPr>
          <w:rFonts w:ascii="Helvetica" w:hAnsi="Helvetica"/>
        </w:rPr>
        <w:t xml:space="preserve"> services and corresponding data are contained within a single bounded context. </w:t>
      </w:r>
      <w:r>
        <w:rPr>
          <w:rFonts w:ascii="Helvetica" w:hAnsi="Helvetica"/>
        </w:rPr>
        <w:t xml:space="preserve">How to </w:t>
      </w:r>
      <w:r w:rsidRPr="00B11012">
        <w:rPr>
          <w:rFonts w:ascii="Helvetica" w:hAnsi="Helvetica"/>
        </w:rPr>
        <w:t>obtain reporting data in a timely manner and still maintain the bounded context between the service and its data</w:t>
      </w:r>
      <w:r>
        <w:rPr>
          <w:rFonts w:ascii="Helvetica" w:hAnsi="Helvetica"/>
        </w:rPr>
        <w:t xml:space="preserve"> is the challenge.</w:t>
      </w:r>
      <w:r w:rsidRPr="00B11012">
        <w:rPr>
          <w:rFonts w:ascii="Helvetica" w:hAnsi="Helvetica"/>
        </w:rPr>
        <w:t xml:space="preserve"> Remember, the bounded context within microservices includes the service and its corresponding data, and it is critical to maintain it.</w:t>
      </w:r>
    </w:p>
    <w:p w:rsidR="00EB46C1" w:rsidRDefault="00EB46C1" w:rsidP="00205D40">
      <w:pPr>
        <w:pStyle w:val="ListParagraph"/>
        <w:ind w:left="0"/>
        <w:jc w:val="both"/>
        <w:rPr>
          <w:rFonts w:ascii="Helvetica" w:hAnsi="Helvetica"/>
        </w:rPr>
      </w:pPr>
    </w:p>
    <w:p w:rsidR="00EB46C1" w:rsidRDefault="00EB46C1" w:rsidP="00205D40">
      <w:pPr>
        <w:pStyle w:val="ListParagraph"/>
        <w:ind w:left="0"/>
        <w:jc w:val="both"/>
        <w:rPr>
          <w:rFonts w:ascii="Helvetica" w:hAnsi="Helvetica"/>
        </w:rPr>
      </w:pPr>
      <w:r>
        <w:rPr>
          <w:rFonts w:ascii="Helvetica" w:hAnsi="Helvetica"/>
        </w:rPr>
        <w:t>At the same time maintaining data consistency across these systems not only for the purpose of reporting but also for supporting end customer queries and needs is also of upmost importance.</w:t>
      </w:r>
    </w:p>
    <w:p w:rsidR="00EB46C1" w:rsidRPr="00205D40" w:rsidRDefault="00EB46C1" w:rsidP="00205D40">
      <w:pPr>
        <w:spacing w:before="360" w:after="240"/>
        <w:rPr>
          <w:rFonts w:ascii="Helvetica" w:hAnsi="Helvetica"/>
          <w:b/>
          <w:color w:val="E36C0A" w:themeColor="accent6" w:themeShade="BF"/>
        </w:rPr>
      </w:pPr>
      <w:r w:rsidRPr="00205D40">
        <w:rPr>
          <w:rFonts w:ascii="Helvetica" w:hAnsi="Helvetica"/>
          <w:b/>
          <w:color w:val="E36C0A" w:themeColor="accent6" w:themeShade="BF"/>
        </w:rPr>
        <w:t>The REST pitfall</w:t>
      </w:r>
    </w:p>
    <w:p w:rsidR="00EB46C1" w:rsidRDefault="00EB46C1" w:rsidP="00205D40">
      <w:pPr>
        <w:pStyle w:val="ListParagraph"/>
        <w:ind w:left="0"/>
        <w:jc w:val="both"/>
        <w:rPr>
          <w:rFonts w:ascii="Helvetica" w:hAnsi="Helvetica"/>
        </w:rPr>
      </w:pPr>
      <w:r w:rsidRPr="00C551E7">
        <w:rPr>
          <w:rFonts w:ascii="Helvetica" w:hAnsi="Helvetica"/>
        </w:rPr>
        <w:t xml:space="preserve">REST is by far the most popular choice for </w:t>
      </w:r>
      <w:r>
        <w:rPr>
          <w:rFonts w:ascii="Helvetica" w:hAnsi="Helvetica"/>
        </w:rPr>
        <w:t xml:space="preserve">exposing APIs and </w:t>
      </w:r>
      <w:r w:rsidRPr="00C551E7">
        <w:rPr>
          <w:rFonts w:ascii="Helvetica" w:hAnsi="Helvetica"/>
        </w:rPr>
        <w:t xml:space="preserve">accessing microservices and communicating between </w:t>
      </w:r>
      <w:r>
        <w:rPr>
          <w:rFonts w:ascii="Helvetica" w:hAnsi="Helvetica"/>
        </w:rPr>
        <w:t>microservices</w:t>
      </w:r>
      <w:r w:rsidRPr="00C551E7">
        <w:rPr>
          <w:rFonts w:ascii="Helvetica" w:hAnsi="Helvetica"/>
        </w:rPr>
        <w:t>.</w:t>
      </w:r>
      <w:r>
        <w:rPr>
          <w:rFonts w:ascii="Helvetica" w:hAnsi="Helvetica"/>
        </w:rPr>
        <w:t xml:space="preserve"> </w:t>
      </w:r>
      <w:r w:rsidRPr="007F54C1">
        <w:rPr>
          <w:rFonts w:ascii="Helvetica" w:hAnsi="Helvetica"/>
        </w:rPr>
        <w:t xml:space="preserve">The </w:t>
      </w:r>
      <w:r>
        <w:rPr>
          <w:rFonts w:ascii="Helvetica" w:hAnsi="Helvetica"/>
        </w:rPr>
        <w:t>REST</w:t>
      </w:r>
      <w:r w:rsidRPr="007F54C1">
        <w:rPr>
          <w:rFonts w:ascii="Helvetica" w:hAnsi="Helvetica"/>
        </w:rPr>
        <w:t xml:space="preserve"> pitfall is about using REST as the only communication protocol and ignoring the power of </w:t>
      </w:r>
      <w:r w:rsidRPr="007F54C1">
        <w:rPr>
          <w:rFonts w:ascii="Helvetica" w:hAnsi="Helvetica"/>
        </w:rPr>
        <w:lastRenderedPageBreak/>
        <w:t>messaging to enhance your microservices architecture.</w:t>
      </w:r>
      <w:r>
        <w:rPr>
          <w:rFonts w:ascii="Helvetica" w:hAnsi="Helvetica"/>
        </w:rPr>
        <w:t xml:space="preserve"> </w:t>
      </w:r>
      <w:r w:rsidRPr="00A72EFF">
        <w:rPr>
          <w:rFonts w:ascii="Helvetica" w:hAnsi="Helvetica"/>
        </w:rPr>
        <w:t xml:space="preserve">With </w:t>
      </w:r>
      <w:r>
        <w:rPr>
          <w:rFonts w:ascii="Helvetica" w:hAnsi="Helvetica"/>
        </w:rPr>
        <w:t xml:space="preserve">messaging and </w:t>
      </w:r>
      <w:r w:rsidRPr="00A72EFF">
        <w:rPr>
          <w:rFonts w:ascii="Helvetica" w:hAnsi="Helvetica"/>
        </w:rPr>
        <w:t>asynchronous requests the service caller does not need to wait for a response from the service when making a request, referred to as "fire-and-forget" processing.</w:t>
      </w:r>
    </w:p>
    <w:p w:rsidR="00EB46C1" w:rsidRDefault="00EB46C1" w:rsidP="00205D40">
      <w:pPr>
        <w:pStyle w:val="ListParagraph"/>
        <w:ind w:left="0"/>
        <w:jc w:val="both"/>
        <w:rPr>
          <w:rFonts w:ascii="Helvetica" w:hAnsi="Helvetica"/>
        </w:rPr>
      </w:pPr>
    </w:p>
    <w:p w:rsidR="00EB46C1" w:rsidRDefault="00EB46C1" w:rsidP="00205D40">
      <w:pPr>
        <w:pStyle w:val="ListParagraph"/>
        <w:ind w:left="0"/>
        <w:jc w:val="both"/>
        <w:rPr>
          <w:rFonts w:ascii="Helvetica" w:hAnsi="Helvetica"/>
        </w:rPr>
      </w:pPr>
      <w:r>
        <w:rPr>
          <w:rFonts w:ascii="Helvetica" w:hAnsi="Helvetica"/>
        </w:rPr>
        <w:t>Examples can be submission of a final and accepted quote, FNOL, policy submission and also for communication between microservices like the rating and policy admin system, policy and payment system etc.</w:t>
      </w:r>
    </w:p>
    <w:p w:rsidR="00EB46C1" w:rsidRPr="00205D40" w:rsidRDefault="005C1D25" w:rsidP="00205D40">
      <w:pPr>
        <w:spacing w:before="360" w:after="240"/>
        <w:rPr>
          <w:rFonts w:ascii="Helvetica" w:hAnsi="Helvetica"/>
          <w:b/>
          <w:color w:val="E36C0A" w:themeColor="accent6" w:themeShade="BF"/>
        </w:rPr>
      </w:pPr>
      <w:r w:rsidRPr="00205D40">
        <w:rPr>
          <w:rFonts w:ascii="Helvetica" w:hAnsi="Helvetica"/>
          <w:b/>
          <w:color w:val="E36C0A" w:themeColor="accent6" w:themeShade="BF"/>
        </w:rPr>
        <w:t>Adding to the</w:t>
      </w:r>
      <w:r w:rsidR="00EB46C1" w:rsidRPr="00205D40">
        <w:rPr>
          <w:rFonts w:ascii="Helvetica" w:hAnsi="Helvetica"/>
          <w:b/>
          <w:color w:val="E36C0A" w:themeColor="accent6" w:themeShade="BF"/>
        </w:rPr>
        <w:t xml:space="preserve"> maintenance nightmare</w:t>
      </w:r>
    </w:p>
    <w:p w:rsidR="00EB46C1" w:rsidRDefault="00EB46C1" w:rsidP="00205D40">
      <w:pPr>
        <w:pStyle w:val="ListParagraph"/>
        <w:ind w:left="0"/>
        <w:jc w:val="both"/>
        <w:rPr>
          <w:rFonts w:ascii="Helvetica" w:hAnsi="Helvetica"/>
        </w:rPr>
      </w:pPr>
      <w:r>
        <w:rPr>
          <w:rFonts w:ascii="Helvetica" w:hAnsi="Helvetica"/>
        </w:rPr>
        <w:t>Microservices is about creating lots of small, distributed single-purpose services each owning their own data. As these services supports the notion of bounded context and share nothing architecture, where each service is compartmentali</w:t>
      </w:r>
      <w:r w:rsidR="0031395D">
        <w:rPr>
          <w:rFonts w:ascii="Helvetica" w:hAnsi="Helvetica"/>
        </w:rPr>
        <w:t>zed and completely independent, hence adding to maintenance overhead.</w:t>
      </w:r>
    </w:p>
    <w:p w:rsidR="008C0CAA" w:rsidRDefault="008C0CAA" w:rsidP="00C6411D">
      <w:pPr>
        <w:jc w:val="both"/>
        <w:rPr>
          <w:rFonts w:ascii="Helvetica" w:hAnsi="Helvetica"/>
        </w:rPr>
      </w:pPr>
    </w:p>
    <w:p w:rsidR="001C221D" w:rsidRPr="0031527E" w:rsidRDefault="0031527E" w:rsidP="0031527E">
      <w:pPr>
        <w:rPr>
          <w:rFonts w:ascii="Helvetica" w:hAnsi="Helvetica"/>
          <w:b/>
          <w:color w:val="17365D" w:themeColor="text2" w:themeShade="BF"/>
          <w:sz w:val="28"/>
        </w:rPr>
      </w:pPr>
      <w:r w:rsidRPr="0031527E">
        <w:rPr>
          <w:rFonts w:ascii="Helvetica" w:hAnsi="Helvetica"/>
          <w:b/>
          <w:color w:val="17365D" w:themeColor="text2" w:themeShade="BF"/>
          <w:sz w:val="28"/>
        </w:rPr>
        <w:t>Approach</w:t>
      </w:r>
    </w:p>
    <w:p w:rsidR="00EF6832" w:rsidRDefault="00BD3B63" w:rsidP="00C6411D">
      <w:pPr>
        <w:jc w:val="both"/>
        <w:rPr>
          <w:rFonts w:ascii="Helvetica" w:hAnsi="Helvetica"/>
        </w:rPr>
      </w:pPr>
      <w:r>
        <w:rPr>
          <w:rFonts w:ascii="Helvetica" w:hAnsi="Helvetica"/>
        </w:rPr>
        <w:t>Marching towards</w:t>
      </w:r>
      <w:r w:rsidR="00CD0103">
        <w:rPr>
          <w:rFonts w:ascii="Helvetica" w:hAnsi="Helvetica"/>
        </w:rPr>
        <w:t xml:space="preserve"> a </w:t>
      </w:r>
      <w:r w:rsidR="00D536D7">
        <w:rPr>
          <w:rFonts w:ascii="Helvetica" w:hAnsi="Helvetica"/>
        </w:rPr>
        <w:t>Microservices based architecture</w:t>
      </w:r>
      <w:r>
        <w:rPr>
          <w:rFonts w:ascii="Helvetica" w:hAnsi="Helvetica"/>
        </w:rPr>
        <w:t xml:space="preserve"> h</w:t>
      </w:r>
      <w:r w:rsidR="00CD0103">
        <w:rPr>
          <w:rFonts w:ascii="Helvetica" w:hAnsi="Helvetica"/>
        </w:rPr>
        <w:t xml:space="preserve">elps an Insurer move away from some of the existing impediments and challenges </w:t>
      </w:r>
      <w:r w:rsidR="00800C3E">
        <w:rPr>
          <w:rFonts w:ascii="Helvetica" w:hAnsi="Helvetica"/>
        </w:rPr>
        <w:t>wit</w:t>
      </w:r>
      <w:r>
        <w:rPr>
          <w:rFonts w:ascii="Helvetica" w:hAnsi="Helvetica"/>
        </w:rPr>
        <w:t>h current systems and processes, but a methodical and pragmatic approach is what is most needed.</w:t>
      </w:r>
    </w:p>
    <w:p w:rsidR="001C4F33" w:rsidRDefault="001C4F33" w:rsidP="00C6411D">
      <w:pPr>
        <w:jc w:val="both"/>
        <w:rPr>
          <w:rFonts w:ascii="Helvetica" w:hAnsi="Helvetica"/>
        </w:rPr>
      </w:pPr>
    </w:p>
    <w:p w:rsidR="001C4F33" w:rsidRDefault="00CC4C1D" w:rsidP="00C6411D">
      <w:pPr>
        <w:jc w:val="both"/>
        <w:rPr>
          <w:rFonts w:ascii="Helvetica" w:hAnsi="Helvetica"/>
        </w:rPr>
      </w:pPr>
      <w:r w:rsidRPr="00CC4C1D">
        <w:rPr>
          <w:noProof/>
        </w:rPr>
        <w:drawing>
          <wp:inline distT="0" distB="0" distL="0" distR="0" wp14:anchorId="72C3B5EC" wp14:editId="72C29387">
            <wp:extent cx="5486400" cy="20453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045388"/>
                    </a:xfrm>
                    <a:prstGeom prst="rect">
                      <a:avLst/>
                    </a:prstGeom>
                    <a:noFill/>
                    <a:ln>
                      <a:noFill/>
                    </a:ln>
                  </pic:spPr>
                </pic:pic>
              </a:graphicData>
            </a:graphic>
          </wp:inline>
        </w:drawing>
      </w:r>
    </w:p>
    <w:p w:rsidR="00E673B0" w:rsidRDefault="001C221D" w:rsidP="00C6411D">
      <w:pPr>
        <w:jc w:val="both"/>
        <w:rPr>
          <w:rFonts w:ascii="Helvetica" w:hAnsi="Helvetica"/>
        </w:rPr>
      </w:pPr>
      <w:r>
        <w:rPr>
          <w:rFonts w:ascii="Helvetica" w:hAnsi="Helvetica"/>
        </w:rPr>
        <w:t xml:space="preserve">Some of the key </w:t>
      </w:r>
      <w:r w:rsidR="00BD3B63">
        <w:rPr>
          <w:rFonts w:ascii="Helvetica" w:hAnsi="Helvetica"/>
        </w:rPr>
        <w:t xml:space="preserve">considerations based on current challenges, solution options and </w:t>
      </w:r>
      <w:proofErr w:type="spellStart"/>
      <w:r w:rsidR="00BD3B63">
        <w:rPr>
          <w:rFonts w:ascii="Helvetica" w:hAnsi="Helvetica"/>
        </w:rPr>
        <w:t>antipatterns</w:t>
      </w:r>
      <w:proofErr w:type="spellEnd"/>
      <w:r w:rsidR="00BD3B63">
        <w:rPr>
          <w:rFonts w:ascii="Helvetica" w:hAnsi="Helvetica"/>
        </w:rPr>
        <w:t xml:space="preserve"> are listed below - </w:t>
      </w:r>
    </w:p>
    <w:p w:rsidR="00440CC2" w:rsidRPr="006A119A" w:rsidRDefault="00107573" w:rsidP="00440CC2">
      <w:pPr>
        <w:pStyle w:val="ListParagraph"/>
        <w:numPr>
          <w:ilvl w:val="0"/>
          <w:numId w:val="11"/>
        </w:numPr>
        <w:jc w:val="both"/>
        <w:rPr>
          <w:rFonts w:ascii="Helvetica" w:hAnsi="Helvetica"/>
        </w:rPr>
      </w:pPr>
      <w:r>
        <w:rPr>
          <w:rFonts w:ascii="Helvetica" w:hAnsi="Helvetica"/>
        </w:rPr>
        <w:t>A</w:t>
      </w:r>
      <w:r w:rsidR="00440CC2" w:rsidRPr="006A119A">
        <w:rPr>
          <w:rFonts w:ascii="Helvetica" w:hAnsi="Helvetica"/>
        </w:rPr>
        <w:t>dapt to the principles of Domain Driven Design, and patterns like the CQRS, event sourcing and bounded context.</w:t>
      </w:r>
    </w:p>
    <w:p w:rsidR="001212F0" w:rsidRDefault="001212F0" w:rsidP="001212F0">
      <w:pPr>
        <w:pStyle w:val="ListParagraph"/>
        <w:numPr>
          <w:ilvl w:val="0"/>
          <w:numId w:val="11"/>
        </w:numPr>
        <w:jc w:val="both"/>
        <w:rPr>
          <w:rFonts w:ascii="Helvetica" w:hAnsi="Helvetica"/>
        </w:rPr>
      </w:pPr>
      <w:r>
        <w:rPr>
          <w:rFonts w:ascii="Helvetica" w:hAnsi="Helvetica"/>
        </w:rPr>
        <w:t>Identify the right candidate</w:t>
      </w:r>
      <w:r w:rsidR="00802443">
        <w:rPr>
          <w:rFonts w:ascii="Helvetica" w:hAnsi="Helvetica"/>
        </w:rPr>
        <w:t>s to be built as Microservices and move to cloud</w:t>
      </w:r>
    </w:p>
    <w:p w:rsidR="001212F0" w:rsidRPr="00F06BCB" w:rsidRDefault="001212F0" w:rsidP="001212F0">
      <w:pPr>
        <w:pStyle w:val="ListParagraph"/>
        <w:numPr>
          <w:ilvl w:val="1"/>
          <w:numId w:val="11"/>
        </w:numPr>
        <w:jc w:val="both"/>
        <w:rPr>
          <w:rFonts w:ascii="Helvetica" w:hAnsi="Helvetica"/>
        </w:rPr>
      </w:pPr>
      <w:r w:rsidRPr="00F06BCB">
        <w:rPr>
          <w:rFonts w:ascii="Helvetica" w:hAnsi="Helvetica"/>
        </w:rPr>
        <w:t>What architecture characteristics are most important?</w:t>
      </w:r>
    </w:p>
    <w:p w:rsidR="001212F0" w:rsidRDefault="001212F0" w:rsidP="001212F0">
      <w:pPr>
        <w:pStyle w:val="ListParagraph"/>
        <w:numPr>
          <w:ilvl w:val="1"/>
          <w:numId w:val="11"/>
        </w:numPr>
        <w:jc w:val="both"/>
        <w:rPr>
          <w:rFonts w:ascii="Helvetica" w:hAnsi="Helvetica"/>
        </w:rPr>
      </w:pPr>
      <w:r>
        <w:rPr>
          <w:rFonts w:ascii="Helvetica" w:hAnsi="Helvetica"/>
        </w:rPr>
        <w:t>Can it function as an independent component with</w:t>
      </w:r>
      <w:r w:rsidR="00136215">
        <w:rPr>
          <w:rFonts w:ascii="Helvetica" w:hAnsi="Helvetica"/>
        </w:rPr>
        <w:t>in</w:t>
      </w:r>
      <w:r>
        <w:rPr>
          <w:rFonts w:ascii="Helvetica" w:hAnsi="Helvetica"/>
        </w:rPr>
        <w:t xml:space="preserve"> a bounded context?</w:t>
      </w:r>
    </w:p>
    <w:p w:rsidR="001212F0" w:rsidRDefault="001212F0" w:rsidP="001212F0">
      <w:pPr>
        <w:pStyle w:val="ListParagraph"/>
        <w:numPr>
          <w:ilvl w:val="1"/>
          <w:numId w:val="11"/>
        </w:numPr>
        <w:jc w:val="both"/>
        <w:rPr>
          <w:rFonts w:ascii="Helvetica" w:hAnsi="Helvetica"/>
        </w:rPr>
      </w:pPr>
      <w:r>
        <w:rPr>
          <w:rFonts w:ascii="Helvetica" w:hAnsi="Helvetica"/>
        </w:rPr>
        <w:t>Does that component have direct dependency with other components</w:t>
      </w:r>
      <w:r w:rsidR="00136215">
        <w:rPr>
          <w:rFonts w:ascii="Helvetica" w:hAnsi="Helvetica"/>
        </w:rPr>
        <w:t xml:space="preserve"> or do they </w:t>
      </w:r>
      <w:r>
        <w:rPr>
          <w:rFonts w:ascii="Helvetica" w:hAnsi="Helvetica"/>
        </w:rPr>
        <w:t>share persistence?</w:t>
      </w:r>
    </w:p>
    <w:p w:rsidR="001212F0" w:rsidRDefault="001212F0" w:rsidP="001212F0">
      <w:pPr>
        <w:pStyle w:val="ListParagraph"/>
        <w:numPr>
          <w:ilvl w:val="1"/>
          <w:numId w:val="11"/>
        </w:numPr>
        <w:jc w:val="both"/>
        <w:rPr>
          <w:rFonts w:ascii="Helvetica" w:hAnsi="Helvetica"/>
        </w:rPr>
      </w:pPr>
      <w:r>
        <w:rPr>
          <w:rFonts w:ascii="Helvetica" w:hAnsi="Helvetica"/>
        </w:rPr>
        <w:t>Do these components change frequently?</w:t>
      </w:r>
    </w:p>
    <w:p w:rsidR="001212F0" w:rsidRDefault="001212F0" w:rsidP="001212F0">
      <w:pPr>
        <w:pStyle w:val="ListParagraph"/>
        <w:numPr>
          <w:ilvl w:val="1"/>
          <w:numId w:val="11"/>
        </w:numPr>
        <w:jc w:val="both"/>
        <w:rPr>
          <w:rFonts w:ascii="Helvetica" w:hAnsi="Helvetica"/>
        </w:rPr>
      </w:pPr>
      <w:r>
        <w:rPr>
          <w:rFonts w:ascii="Helvetica" w:hAnsi="Helvetica"/>
        </w:rPr>
        <w:lastRenderedPageBreak/>
        <w:t>I</w:t>
      </w:r>
      <w:r w:rsidR="00136215">
        <w:rPr>
          <w:rFonts w:ascii="Helvetica" w:hAnsi="Helvetica"/>
        </w:rPr>
        <w:t>s there a need to scale</w:t>
      </w:r>
      <w:r>
        <w:rPr>
          <w:rFonts w:ascii="Helvetica" w:hAnsi="Helvetica"/>
        </w:rPr>
        <w:t>?</w:t>
      </w:r>
    </w:p>
    <w:p w:rsidR="001212F0" w:rsidRPr="00F06BCB" w:rsidRDefault="001212F0" w:rsidP="001212F0">
      <w:pPr>
        <w:pStyle w:val="ListParagraph"/>
        <w:numPr>
          <w:ilvl w:val="1"/>
          <w:numId w:val="11"/>
        </w:numPr>
        <w:jc w:val="both"/>
        <w:rPr>
          <w:rFonts w:ascii="Helvetica" w:hAnsi="Helvetica"/>
        </w:rPr>
      </w:pPr>
      <w:r w:rsidRPr="00F06BCB">
        <w:rPr>
          <w:rFonts w:ascii="Helvetica" w:hAnsi="Helvetica"/>
        </w:rPr>
        <w:t>What are the primary business drivers?</w:t>
      </w:r>
    </w:p>
    <w:p w:rsidR="001C4F33" w:rsidRPr="001C4F33" w:rsidRDefault="001C4F33" w:rsidP="001C4F33">
      <w:pPr>
        <w:pStyle w:val="ListParagraph"/>
        <w:numPr>
          <w:ilvl w:val="0"/>
          <w:numId w:val="11"/>
        </w:numPr>
        <w:jc w:val="both"/>
        <w:rPr>
          <w:rFonts w:ascii="Helvetica" w:hAnsi="Helvetica"/>
        </w:rPr>
      </w:pPr>
      <w:r w:rsidRPr="001C4F33">
        <w:rPr>
          <w:rFonts w:ascii="Helvetica" w:hAnsi="Helvetica"/>
        </w:rPr>
        <w:t xml:space="preserve">Assemble a "modern stack" from existing capabilities </w:t>
      </w:r>
      <w:r>
        <w:rPr>
          <w:rFonts w:ascii="Helvetica" w:hAnsi="Helvetica"/>
        </w:rPr>
        <w:t>(c</w:t>
      </w:r>
      <w:r w:rsidRPr="001C4F33">
        <w:rPr>
          <w:rFonts w:ascii="Helvetica" w:hAnsi="Helvetica"/>
        </w:rPr>
        <w:t>loud first, scale, working software, CI/CD, eliminate existing technical debt)</w:t>
      </w:r>
    </w:p>
    <w:p w:rsidR="001C4F33" w:rsidRPr="001C4F33" w:rsidRDefault="001C4F33" w:rsidP="001C4F33">
      <w:pPr>
        <w:pStyle w:val="ListParagraph"/>
        <w:numPr>
          <w:ilvl w:val="0"/>
          <w:numId w:val="11"/>
        </w:numPr>
        <w:jc w:val="both"/>
        <w:rPr>
          <w:rFonts w:ascii="Helvetica" w:hAnsi="Helvetica"/>
        </w:rPr>
      </w:pPr>
      <w:r w:rsidRPr="001C4F33">
        <w:rPr>
          <w:rFonts w:ascii="Helvetica" w:hAnsi="Helvetica"/>
        </w:rPr>
        <w:t>Opportunistically modernize existing capabilities and incrementally move to the new stack</w:t>
      </w:r>
    </w:p>
    <w:p w:rsidR="00A1661D" w:rsidRPr="00CC4C1D" w:rsidRDefault="001C4F33" w:rsidP="00AA02D8">
      <w:pPr>
        <w:pStyle w:val="ListParagraph"/>
        <w:numPr>
          <w:ilvl w:val="0"/>
          <w:numId w:val="11"/>
        </w:numPr>
        <w:jc w:val="both"/>
        <w:rPr>
          <w:rFonts w:ascii="Helvetica" w:hAnsi="Helvetica"/>
        </w:rPr>
      </w:pPr>
      <w:r w:rsidRPr="00CC4C1D">
        <w:rPr>
          <w:rFonts w:ascii="Helvetica" w:hAnsi="Helvetica"/>
        </w:rPr>
        <w:t>Build new components</w:t>
      </w:r>
      <w:r w:rsidR="00CC4C1D" w:rsidRPr="00CC4C1D">
        <w:rPr>
          <w:rFonts w:ascii="Helvetica" w:hAnsi="Helvetica"/>
        </w:rPr>
        <w:t xml:space="preserve"> as microservices</w:t>
      </w:r>
      <w:r w:rsidRPr="00CC4C1D">
        <w:rPr>
          <w:rFonts w:ascii="Helvetica" w:hAnsi="Helvetica"/>
        </w:rPr>
        <w:t xml:space="preserve"> for the capabilities that are deemed non-go-forward</w:t>
      </w:r>
      <w:r w:rsidR="00CC4C1D" w:rsidRPr="00CC4C1D">
        <w:rPr>
          <w:rFonts w:ascii="Helvetica" w:hAnsi="Helvetica"/>
        </w:rPr>
        <w:t xml:space="preserve">, which means </w:t>
      </w:r>
      <w:r w:rsidR="00CC4C1D">
        <w:rPr>
          <w:rFonts w:ascii="Helvetica" w:hAnsi="Helvetica"/>
        </w:rPr>
        <w:t>c</w:t>
      </w:r>
      <w:r w:rsidR="00AA02D8" w:rsidRPr="00CC4C1D">
        <w:rPr>
          <w:rFonts w:ascii="Helvetica" w:hAnsi="Helvetica"/>
        </w:rPr>
        <w:t xml:space="preserve">ontain existing legacy applications and make changes or enhancements to them only if not possible </w:t>
      </w:r>
      <w:r w:rsidR="00800C3E" w:rsidRPr="00CC4C1D">
        <w:rPr>
          <w:rFonts w:ascii="Helvetica" w:hAnsi="Helvetica"/>
        </w:rPr>
        <w:t>as Microservices</w:t>
      </w:r>
      <w:r w:rsidR="00AA02D8" w:rsidRPr="00CC4C1D">
        <w:rPr>
          <w:rFonts w:ascii="Helvetica" w:hAnsi="Helvetica"/>
        </w:rPr>
        <w:t>.</w:t>
      </w:r>
    </w:p>
    <w:p w:rsidR="00720560" w:rsidRDefault="00AA02D8" w:rsidP="00AA02D8">
      <w:pPr>
        <w:pStyle w:val="ListParagraph"/>
        <w:numPr>
          <w:ilvl w:val="0"/>
          <w:numId w:val="11"/>
        </w:numPr>
        <w:jc w:val="both"/>
        <w:rPr>
          <w:rFonts w:ascii="Helvetica" w:hAnsi="Helvetica"/>
        </w:rPr>
      </w:pPr>
      <w:r w:rsidRPr="00AA02D8">
        <w:rPr>
          <w:rFonts w:ascii="Helvetica" w:hAnsi="Helvetica"/>
        </w:rPr>
        <w:t>Expose</w:t>
      </w:r>
      <w:r w:rsidR="00720560">
        <w:rPr>
          <w:rFonts w:ascii="Helvetica" w:hAnsi="Helvetica"/>
        </w:rPr>
        <w:t xml:space="preserve"> the right </w:t>
      </w:r>
      <w:r w:rsidRPr="00AA02D8">
        <w:rPr>
          <w:rFonts w:ascii="Helvetica" w:hAnsi="Helvetica"/>
        </w:rPr>
        <w:t>grained APIs as products</w:t>
      </w:r>
      <w:r>
        <w:rPr>
          <w:rFonts w:ascii="Helvetica" w:hAnsi="Helvetica"/>
        </w:rPr>
        <w:t xml:space="preserve"> and</w:t>
      </w:r>
      <w:r w:rsidRPr="00AA02D8">
        <w:rPr>
          <w:rFonts w:ascii="Helvetica" w:hAnsi="Helvetica"/>
        </w:rPr>
        <w:t xml:space="preserve"> indepen</w:t>
      </w:r>
      <w:r>
        <w:rPr>
          <w:rFonts w:ascii="Helvetica" w:hAnsi="Helvetica"/>
        </w:rPr>
        <w:t xml:space="preserve">dent of </w:t>
      </w:r>
      <w:r w:rsidR="00720560">
        <w:rPr>
          <w:rFonts w:ascii="Helvetica" w:hAnsi="Helvetica"/>
        </w:rPr>
        <w:t>consumers’ implementations</w:t>
      </w:r>
      <w:r>
        <w:rPr>
          <w:rFonts w:ascii="Helvetica" w:hAnsi="Helvetica"/>
        </w:rPr>
        <w:t xml:space="preserve"> or in other words build them generic and self</w:t>
      </w:r>
      <w:r w:rsidR="00720560">
        <w:rPr>
          <w:rFonts w:ascii="Helvetica" w:hAnsi="Helvetica"/>
        </w:rPr>
        <w:t>-contained to the extent possible.</w:t>
      </w:r>
    </w:p>
    <w:p w:rsidR="003E72DF" w:rsidRDefault="003E72DF" w:rsidP="003E72DF">
      <w:pPr>
        <w:pStyle w:val="ListParagraph"/>
        <w:numPr>
          <w:ilvl w:val="1"/>
          <w:numId w:val="11"/>
        </w:numPr>
        <w:jc w:val="both"/>
        <w:rPr>
          <w:rFonts w:ascii="Helvetica" w:hAnsi="Helvetica"/>
        </w:rPr>
      </w:pPr>
      <w:r>
        <w:rPr>
          <w:rFonts w:ascii="Helvetica" w:hAnsi="Helvetica"/>
        </w:rPr>
        <w:t>Start with more coarse-grained and then split it further if needed.</w:t>
      </w:r>
    </w:p>
    <w:p w:rsidR="00AA02D8" w:rsidRDefault="00720560" w:rsidP="00AA02D8">
      <w:pPr>
        <w:pStyle w:val="ListParagraph"/>
        <w:numPr>
          <w:ilvl w:val="0"/>
          <w:numId w:val="11"/>
        </w:numPr>
        <w:jc w:val="both"/>
        <w:rPr>
          <w:rFonts w:ascii="Helvetica" w:hAnsi="Helvetica"/>
        </w:rPr>
      </w:pPr>
      <w:r>
        <w:rPr>
          <w:rFonts w:ascii="Helvetica" w:hAnsi="Helvetica"/>
        </w:rPr>
        <w:t xml:space="preserve">Reuse existing services if they already meet performance SLAs and are </w:t>
      </w:r>
      <w:r w:rsidR="001810A6">
        <w:rPr>
          <w:rFonts w:ascii="Helvetica" w:hAnsi="Helvetica"/>
        </w:rPr>
        <w:t xml:space="preserve">already </w:t>
      </w:r>
      <w:r>
        <w:rPr>
          <w:rFonts w:ascii="Helvetica" w:hAnsi="Helvetica"/>
        </w:rPr>
        <w:t>right grained; wrap them as REST APIs if needed, use REST for all new services.</w:t>
      </w:r>
    </w:p>
    <w:p w:rsidR="00E673B0" w:rsidRDefault="00E673B0" w:rsidP="00E673B0">
      <w:pPr>
        <w:pStyle w:val="ListParagraph"/>
        <w:numPr>
          <w:ilvl w:val="0"/>
          <w:numId w:val="11"/>
        </w:numPr>
        <w:jc w:val="both"/>
        <w:rPr>
          <w:rFonts w:ascii="Helvetica" w:hAnsi="Helvetica"/>
        </w:rPr>
      </w:pPr>
      <w:r>
        <w:rPr>
          <w:rFonts w:ascii="Helvetica" w:hAnsi="Helvetica"/>
        </w:rPr>
        <w:t xml:space="preserve">Microservices are not an alternate to SOA, continue investing in SOA and build upon it. Which means continue to build on the SOA patterns and encourage the culture of externalizing and reuse within the enterprise. </w:t>
      </w:r>
    </w:p>
    <w:p w:rsidR="00AA02D8" w:rsidRPr="00AA02D8" w:rsidRDefault="00AA02D8" w:rsidP="00AA02D8">
      <w:pPr>
        <w:pStyle w:val="ListParagraph"/>
        <w:numPr>
          <w:ilvl w:val="1"/>
          <w:numId w:val="11"/>
        </w:numPr>
        <w:jc w:val="both"/>
        <w:rPr>
          <w:rFonts w:ascii="Helvetica" w:hAnsi="Helvetica"/>
        </w:rPr>
      </w:pPr>
      <w:r>
        <w:rPr>
          <w:rFonts w:ascii="Helvetica" w:hAnsi="Helvetica"/>
        </w:rPr>
        <w:t>Examples of rules and rating components which can be externalized and built as microservices.</w:t>
      </w:r>
    </w:p>
    <w:p w:rsidR="00720560" w:rsidRDefault="00720560" w:rsidP="00720560">
      <w:pPr>
        <w:pStyle w:val="ListParagraph"/>
        <w:numPr>
          <w:ilvl w:val="0"/>
          <w:numId w:val="11"/>
        </w:numPr>
        <w:jc w:val="both"/>
        <w:rPr>
          <w:rFonts w:ascii="Helvetica" w:hAnsi="Helvetica"/>
        </w:rPr>
      </w:pPr>
      <w:r>
        <w:rPr>
          <w:rFonts w:ascii="Helvetica" w:hAnsi="Helvetica"/>
        </w:rPr>
        <w:t>Components which are</w:t>
      </w:r>
      <w:r w:rsidRPr="00720560">
        <w:rPr>
          <w:rFonts w:ascii="Helvetica" w:hAnsi="Helvetica"/>
        </w:rPr>
        <w:t xml:space="preserve"> </w:t>
      </w:r>
      <w:r>
        <w:rPr>
          <w:rFonts w:ascii="Helvetica" w:hAnsi="Helvetica"/>
        </w:rPr>
        <w:t xml:space="preserve">dependent on external </w:t>
      </w:r>
      <w:r w:rsidRPr="00720560">
        <w:rPr>
          <w:rFonts w:ascii="Helvetica" w:hAnsi="Helvetica"/>
        </w:rPr>
        <w:t xml:space="preserve">data </w:t>
      </w:r>
      <w:r>
        <w:rPr>
          <w:rFonts w:ascii="Helvetica" w:hAnsi="Helvetica"/>
        </w:rPr>
        <w:t xml:space="preserve">feeds and </w:t>
      </w:r>
      <w:r w:rsidRPr="00720560">
        <w:rPr>
          <w:rFonts w:ascii="Helvetica" w:hAnsi="Helvetica"/>
        </w:rPr>
        <w:t xml:space="preserve">requires critical processing </w:t>
      </w:r>
      <w:r>
        <w:rPr>
          <w:rFonts w:ascii="Helvetica" w:hAnsi="Helvetica"/>
        </w:rPr>
        <w:t xml:space="preserve">should be treated asynchronously </w:t>
      </w:r>
      <w:r w:rsidRPr="00720560">
        <w:rPr>
          <w:rFonts w:ascii="Helvetica" w:hAnsi="Helvetica"/>
        </w:rPr>
        <w:t xml:space="preserve">like batches, </w:t>
      </w:r>
      <w:r>
        <w:rPr>
          <w:rFonts w:ascii="Helvetica" w:hAnsi="Helvetica"/>
        </w:rPr>
        <w:t>also move to cloud as that will help with elasticity.</w:t>
      </w:r>
    </w:p>
    <w:p w:rsidR="00720560" w:rsidRPr="00720560" w:rsidRDefault="00720560" w:rsidP="00720560">
      <w:pPr>
        <w:pStyle w:val="PlainText"/>
        <w:numPr>
          <w:ilvl w:val="0"/>
          <w:numId w:val="11"/>
        </w:numPr>
        <w:rPr>
          <w:rFonts w:ascii="Helvetica" w:eastAsiaTheme="minorEastAsia" w:hAnsi="Helvetica"/>
          <w:sz w:val="24"/>
          <w:szCs w:val="24"/>
        </w:rPr>
      </w:pPr>
      <w:r>
        <w:rPr>
          <w:rFonts w:ascii="Helvetica" w:eastAsiaTheme="minorEastAsia" w:hAnsi="Helvetica"/>
          <w:sz w:val="24"/>
          <w:szCs w:val="24"/>
        </w:rPr>
        <w:t>Design you applications and Microservices</w:t>
      </w:r>
      <w:r w:rsidRPr="00720560">
        <w:rPr>
          <w:rFonts w:ascii="Helvetica" w:eastAsiaTheme="minorEastAsia" w:hAnsi="Helvetica"/>
          <w:sz w:val="24"/>
          <w:szCs w:val="24"/>
        </w:rPr>
        <w:t xml:space="preserve"> independent of </w:t>
      </w:r>
      <w:r>
        <w:rPr>
          <w:rFonts w:ascii="Helvetica" w:eastAsiaTheme="minorEastAsia" w:hAnsi="Helvetica"/>
          <w:sz w:val="24"/>
          <w:szCs w:val="24"/>
        </w:rPr>
        <w:t xml:space="preserve">any </w:t>
      </w:r>
      <w:r w:rsidRPr="00720560">
        <w:rPr>
          <w:rFonts w:ascii="Helvetica" w:eastAsiaTheme="minorEastAsia" w:hAnsi="Helvetica"/>
          <w:sz w:val="24"/>
          <w:szCs w:val="24"/>
        </w:rPr>
        <w:t>native clo</w:t>
      </w:r>
      <w:r>
        <w:rPr>
          <w:rFonts w:ascii="Helvetica" w:eastAsiaTheme="minorEastAsia" w:hAnsi="Helvetica"/>
          <w:sz w:val="24"/>
          <w:szCs w:val="24"/>
        </w:rPr>
        <w:t>u</w:t>
      </w:r>
      <w:r w:rsidRPr="00720560">
        <w:rPr>
          <w:rFonts w:ascii="Helvetica" w:eastAsiaTheme="minorEastAsia" w:hAnsi="Helvetica"/>
          <w:sz w:val="24"/>
          <w:szCs w:val="24"/>
        </w:rPr>
        <w:t>d platform</w:t>
      </w:r>
      <w:r>
        <w:rPr>
          <w:rFonts w:ascii="Helvetica" w:eastAsiaTheme="minorEastAsia" w:hAnsi="Helvetica"/>
          <w:sz w:val="24"/>
          <w:szCs w:val="24"/>
        </w:rPr>
        <w:t xml:space="preserve"> following the 12 factor app principles</w:t>
      </w:r>
      <w:r w:rsidRPr="00720560">
        <w:rPr>
          <w:rFonts w:ascii="Helvetica" w:eastAsiaTheme="minorEastAsia" w:hAnsi="Helvetica"/>
          <w:sz w:val="24"/>
          <w:szCs w:val="24"/>
        </w:rPr>
        <w:t xml:space="preserve">- this will help </w:t>
      </w:r>
      <w:r w:rsidR="00800C3E">
        <w:rPr>
          <w:rFonts w:ascii="Helvetica" w:eastAsiaTheme="minorEastAsia" w:hAnsi="Helvetica"/>
          <w:sz w:val="24"/>
          <w:szCs w:val="24"/>
        </w:rPr>
        <w:t xml:space="preserve">migrate to cloud and also </w:t>
      </w:r>
      <w:r w:rsidRPr="00720560">
        <w:rPr>
          <w:rFonts w:ascii="Helvetica" w:eastAsiaTheme="minorEastAsia" w:hAnsi="Helvetica"/>
          <w:sz w:val="24"/>
          <w:szCs w:val="24"/>
        </w:rPr>
        <w:t>reduce vendor locking from a cloud perspective.</w:t>
      </w:r>
    </w:p>
    <w:p w:rsidR="003E72DF" w:rsidRDefault="00720560" w:rsidP="00720560">
      <w:pPr>
        <w:pStyle w:val="ListParagraph"/>
        <w:numPr>
          <w:ilvl w:val="0"/>
          <w:numId w:val="11"/>
        </w:numPr>
        <w:jc w:val="both"/>
        <w:rPr>
          <w:rFonts w:ascii="Helvetica" w:hAnsi="Helvetica"/>
        </w:rPr>
      </w:pPr>
      <w:r w:rsidRPr="00720560">
        <w:rPr>
          <w:rFonts w:ascii="Helvetica" w:hAnsi="Helvetica"/>
        </w:rPr>
        <w:t>Initiatives like ODS</w:t>
      </w:r>
      <w:r w:rsidR="003E72DF">
        <w:rPr>
          <w:rFonts w:ascii="Helvetica" w:hAnsi="Helvetica"/>
        </w:rPr>
        <w:t xml:space="preserve">, </w:t>
      </w:r>
      <w:r w:rsidRPr="00720560">
        <w:rPr>
          <w:rFonts w:ascii="Helvetica" w:hAnsi="Helvetica"/>
        </w:rPr>
        <w:t>MBM</w:t>
      </w:r>
      <w:r w:rsidR="003E72DF">
        <w:rPr>
          <w:rFonts w:ascii="Helvetica" w:hAnsi="Helvetica"/>
        </w:rPr>
        <w:t xml:space="preserve"> and RDM</w:t>
      </w:r>
      <w:r w:rsidRPr="00720560">
        <w:rPr>
          <w:rFonts w:ascii="Helvetica" w:hAnsi="Helvetica"/>
        </w:rPr>
        <w:t xml:space="preserve"> </w:t>
      </w:r>
      <w:r>
        <w:rPr>
          <w:rFonts w:ascii="Helvetica" w:hAnsi="Helvetica"/>
        </w:rPr>
        <w:t>should continue</w:t>
      </w:r>
      <w:r w:rsidRPr="00720560">
        <w:rPr>
          <w:rFonts w:ascii="Helvetica" w:hAnsi="Helvetica"/>
        </w:rPr>
        <w:t>, i</w:t>
      </w:r>
      <w:r>
        <w:rPr>
          <w:rFonts w:ascii="Helvetica" w:hAnsi="Helvetica"/>
        </w:rPr>
        <w:t xml:space="preserve">f implemented </w:t>
      </w:r>
      <w:r w:rsidR="003E72DF">
        <w:rPr>
          <w:rFonts w:ascii="Helvetica" w:hAnsi="Helvetica"/>
        </w:rPr>
        <w:t>on a</w:t>
      </w:r>
      <w:r>
        <w:rPr>
          <w:rFonts w:ascii="Helvetica" w:hAnsi="Helvetica"/>
        </w:rPr>
        <w:t xml:space="preserve"> RDBMS </w:t>
      </w:r>
      <w:r w:rsidR="00800C3E">
        <w:rPr>
          <w:rFonts w:ascii="Helvetica" w:hAnsi="Helvetica"/>
        </w:rPr>
        <w:t xml:space="preserve">database, </w:t>
      </w:r>
      <w:r w:rsidR="003E72DF">
        <w:rPr>
          <w:rFonts w:ascii="Helvetica" w:hAnsi="Helvetica"/>
        </w:rPr>
        <w:t xml:space="preserve">layer them with the likes of a MongoDB </w:t>
      </w:r>
      <w:r w:rsidRPr="00720560">
        <w:rPr>
          <w:rFonts w:ascii="Helvetica" w:hAnsi="Helvetica"/>
        </w:rPr>
        <w:t xml:space="preserve">for faster queries </w:t>
      </w:r>
      <w:r w:rsidR="003E72DF">
        <w:rPr>
          <w:rFonts w:ascii="Helvetica" w:hAnsi="Helvetica"/>
        </w:rPr>
        <w:t>by flattening the</w:t>
      </w:r>
      <w:r w:rsidRPr="00720560">
        <w:rPr>
          <w:rFonts w:ascii="Helvetica" w:hAnsi="Helvetica"/>
        </w:rPr>
        <w:t xml:space="preserve"> data </w:t>
      </w:r>
    </w:p>
    <w:p w:rsidR="00720560" w:rsidRDefault="00720560" w:rsidP="003E72DF">
      <w:pPr>
        <w:pStyle w:val="ListParagraph"/>
        <w:numPr>
          <w:ilvl w:val="1"/>
          <w:numId w:val="11"/>
        </w:numPr>
        <w:jc w:val="both"/>
        <w:rPr>
          <w:rFonts w:ascii="Helvetica" w:hAnsi="Helvetica"/>
        </w:rPr>
      </w:pPr>
      <w:r w:rsidRPr="00720560">
        <w:rPr>
          <w:rFonts w:ascii="Helvetica" w:hAnsi="Helvetica"/>
        </w:rPr>
        <w:t>but</w:t>
      </w:r>
      <w:r w:rsidR="003E72DF">
        <w:rPr>
          <w:rFonts w:ascii="Helvetica" w:hAnsi="Helvetica"/>
        </w:rPr>
        <w:t xml:space="preserve"> balance between data availability and too many </w:t>
      </w:r>
      <w:r w:rsidRPr="00720560">
        <w:rPr>
          <w:rFonts w:ascii="Helvetica" w:hAnsi="Helvetica"/>
        </w:rPr>
        <w:t xml:space="preserve">data migration </w:t>
      </w:r>
      <w:r w:rsidR="00800C3E">
        <w:rPr>
          <w:rFonts w:ascii="Helvetica" w:hAnsi="Helvetica"/>
        </w:rPr>
        <w:t>between systems and databases</w:t>
      </w:r>
    </w:p>
    <w:p w:rsidR="003E72DF" w:rsidRDefault="003E72DF" w:rsidP="00800C3E">
      <w:pPr>
        <w:pStyle w:val="ListParagraph"/>
        <w:numPr>
          <w:ilvl w:val="1"/>
          <w:numId w:val="11"/>
        </w:numPr>
        <w:jc w:val="both"/>
        <w:rPr>
          <w:rFonts w:ascii="Helvetica" w:hAnsi="Helvetica"/>
        </w:rPr>
      </w:pPr>
      <w:proofErr w:type="gramStart"/>
      <w:r>
        <w:rPr>
          <w:rFonts w:ascii="Helvetica" w:hAnsi="Helvetica"/>
        </w:rPr>
        <w:t>data</w:t>
      </w:r>
      <w:proofErr w:type="gramEnd"/>
      <w:r>
        <w:rPr>
          <w:rFonts w:ascii="Helvetica" w:hAnsi="Helvetica"/>
        </w:rPr>
        <w:t xml:space="preserve"> migrations are error prone and complex and will become more complex over time.</w:t>
      </w:r>
    </w:p>
    <w:p w:rsidR="00800C3E" w:rsidRPr="00800C3E" w:rsidRDefault="00800C3E" w:rsidP="00800C3E">
      <w:pPr>
        <w:pStyle w:val="ListParagraph"/>
        <w:numPr>
          <w:ilvl w:val="1"/>
          <w:numId w:val="11"/>
        </w:numPr>
        <w:jc w:val="both"/>
        <w:rPr>
          <w:rFonts w:ascii="Helvetica" w:hAnsi="Helvetica"/>
        </w:rPr>
      </w:pPr>
      <w:r>
        <w:rPr>
          <w:rFonts w:ascii="Helvetica" w:hAnsi="Helvetica"/>
        </w:rPr>
        <w:t>t</w:t>
      </w:r>
      <w:r w:rsidRPr="00800C3E">
        <w:rPr>
          <w:rFonts w:ascii="Helvetica" w:hAnsi="Helvetica"/>
        </w:rPr>
        <w:t>reat data as a corporat</w:t>
      </w:r>
      <w:r>
        <w:rPr>
          <w:rFonts w:ascii="Helvetica" w:hAnsi="Helvetica"/>
        </w:rPr>
        <w:t>e and not an application asset</w:t>
      </w:r>
    </w:p>
    <w:p w:rsidR="00AA02D8" w:rsidRDefault="00AA02D8" w:rsidP="00AA02D8">
      <w:pPr>
        <w:pStyle w:val="ListParagraph"/>
        <w:numPr>
          <w:ilvl w:val="0"/>
          <w:numId w:val="11"/>
        </w:numPr>
        <w:jc w:val="both"/>
        <w:rPr>
          <w:rFonts w:ascii="Helvetica" w:hAnsi="Helvetica"/>
        </w:rPr>
      </w:pPr>
      <w:r w:rsidRPr="009F6C54">
        <w:rPr>
          <w:rFonts w:ascii="Helvetica" w:hAnsi="Helvetica"/>
        </w:rPr>
        <w:t>Continuous Integration</w:t>
      </w:r>
      <w:r>
        <w:rPr>
          <w:rFonts w:ascii="Helvetica" w:hAnsi="Helvetica"/>
        </w:rPr>
        <w:t xml:space="preserve"> (CI)</w:t>
      </w:r>
      <w:r w:rsidRPr="009F6C54">
        <w:rPr>
          <w:rFonts w:ascii="Helvetica" w:hAnsi="Helvetica"/>
        </w:rPr>
        <w:t xml:space="preserve"> </w:t>
      </w:r>
      <w:r>
        <w:rPr>
          <w:rFonts w:ascii="Helvetica" w:hAnsi="Helvetica"/>
        </w:rPr>
        <w:t xml:space="preserve">is a must have, build and invest in an efficient CI pipeline and framework. Build the ability to perform Continuous Delivery (CD), CD being a business function </w:t>
      </w:r>
      <w:r w:rsidRPr="009F6C54">
        <w:rPr>
          <w:rFonts w:ascii="Helvetica" w:hAnsi="Helvetica"/>
        </w:rPr>
        <w:t xml:space="preserve">should be controlled as per the business need. </w:t>
      </w:r>
    </w:p>
    <w:p w:rsidR="001C4F33" w:rsidRDefault="001C4F33" w:rsidP="001C4F33">
      <w:pPr>
        <w:jc w:val="both"/>
        <w:rPr>
          <w:rFonts w:ascii="Helvetica" w:hAnsi="Helvetica"/>
        </w:rPr>
      </w:pPr>
    </w:p>
    <w:p w:rsidR="008E2566" w:rsidRPr="00D7775D" w:rsidRDefault="00800C3E" w:rsidP="00D7775D">
      <w:pPr>
        <w:jc w:val="both"/>
        <w:rPr>
          <w:rFonts w:ascii="Helvetica" w:hAnsi="Helvetica"/>
        </w:rPr>
      </w:pPr>
      <w:r>
        <w:rPr>
          <w:rFonts w:ascii="Helvetica" w:hAnsi="Helvetica"/>
        </w:rPr>
        <w:t>S</w:t>
      </w:r>
      <w:r w:rsidR="002C110A">
        <w:rPr>
          <w:rFonts w:ascii="Helvetica" w:hAnsi="Helvetica"/>
        </w:rPr>
        <w:t xml:space="preserve">ome of the ready candidates to be moved </w:t>
      </w:r>
      <w:r>
        <w:rPr>
          <w:rFonts w:ascii="Helvetica" w:hAnsi="Helvetica"/>
        </w:rPr>
        <w:t>to microservices</w:t>
      </w:r>
      <w:r w:rsidR="002C110A">
        <w:rPr>
          <w:rFonts w:ascii="Helvetica" w:hAnsi="Helvetica"/>
        </w:rPr>
        <w:t xml:space="preserve"> based architecture could be </w:t>
      </w:r>
    </w:p>
    <w:p w:rsidR="00AA02D8" w:rsidRPr="00941D0C" w:rsidRDefault="00800C3E" w:rsidP="002C110A">
      <w:pPr>
        <w:pStyle w:val="ListParagraph"/>
        <w:numPr>
          <w:ilvl w:val="0"/>
          <w:numId w:val="11"/>
        </w:numPr>
        <w:jc w:val="both"/>
        <w:rPr>
          <w:rFonts w:ascii="Helvetica" w:hAnsi="Helvetica"/>
        </w:rPr>
      </w:pPr>
      <w:r>
        <w:rPr>
          <w:rFonts w:ascii="Helvetica" w:hAnsi="Helvetica"/>
        </w:rPr>
        <w:t>p</w:t>
      </w:r>
      <w:r w:rsidR="004105D9" w:rsidRPr="00941D0C">
        <w:rPr>
          <w:rFonts w:ascii="Helvetica" w:hAnsi="Helvetica"/>
        </w:rPr>
        <w:t xml:space="preserve">remium generation </w:t>
      </w:r>
      <w:r w:rsidR="00941D0C" w:rsidRPr="00941D0C">
        <w:rPr>
          <w:rFonts w:ascii="Helvetica" w:hAnsi="Helvetica"/>
        </w:rPr>
        <w:t xml:space="preserve">or </w:t>
      </w:r>
      <w:r w:rsidR="00941D0C">
        <w:rPr>
          <w:rFonts w:ascii="Helvetica" w:hAnsi="Helvetica"/>
        </w:rPr>
        <w:t>r</w:t>
      </w:r>
      <w:r w:rsidR="00AA02D8" w:rsidRPr="00941D0C">
        <w:rPr>
          <w:rFonts w:ascii="Helvetica" w:hAnsi="Helvetica"/>
        </w:rPr>
        <w:t>ating services</w:t>
      </w:r>
    </w:p>
    <w:p w:rsidR="00AA02D8" w:rsidRDefault="00941D0C" w:rsidP="002C110A">
      <w:pPr>
        <w:pStyle w:val="ListParagraph"/>
        <w:numPr>
          <w:ilvl w:val="0"/>
          <w:numId w:val="11"/>
        </w:numPr>
        <w:jc w:val="both"/>
        <w:rPr>
          <w:rFonts w:ascii="Helvetica" w:hAnsi="Helvetica"/>
        </w:rPr>
      </w:pPr>
      <w:r>
        <w:rPr>
          <w:rFonts w:ascii="Helvetica" w:hAnsi="Helvetica"/>
        </w:rPr>
        <w:t>FNOL and APIs for claims statuses</w:t>
      </w:r>
    </w:p>
    <w:p w:rsidR="00873D39" w:rsidRDefault="00800C3E" w:rsidP="002C110A">
      <w:pPr>
        <w:pStyle w:val="ListParagraph"/>
        <w:numPr>
          <w:ilvl w:val="0"/>
          <w:numId w:val="11"/>
        </w:numPr>
        <w:jc w:val="both"/>
        <w:rPr>
          <w:rFonts w:ascii="Helvetica" w:hAnsi="Helvetica"/>
        </w:rPr>
      </w:pPr>
      <w:r>
        <w:rPr>
          <w:rFonts w:ascii="Helvetica" w:hAnsi="Helvetica"/>
        </w:rPr>
        <w:t>p</w:t>
      </w:r>
      <w:r w:rsidR="00AA02D8">
        <w:rPr>
          <w:rFonts w:ascii="Helvetica" w:hAnsi="Helvetica"/>
        </w:rPr>
        <w:t>roduct</w:t>
      </w:r>
      <w:r w:rsidR="00873D39">
        <w:rPr>
          <w:rFonts w:ascii="Helvetica" w:hAnsi="Helvetica"/>
        </w:rPr>
        <w:t xml:space="preserve"> engines</w:t>
      </w:r>
    </w:p>
    <w:p w:rsidR="00AA02D8" w:rsidRDefault="00800C3E" w:rsidP="002C110A">
      <w:pPr>
        <w:pStyle w:val="ListParagraph"/>
        <w:numPr>
          <w:ilvl w:val="0"/>
          <w:numId w:val="11"/>
        </w:numPr>
        <w:jc w:val="both"/>
        <w:rPr>
          <w:rFonts w:ascii="Helvetica" w:hAnsi="Helvetica"/>
        </w:rPr>
      </w:pPr>
      <w:r>
        <w:rPr>
          <w:rFonts w:ascii="Helvetica" w:hAnsi="Helvetica"/>
        </w:rPr>
        <w:lastRenderedPageBreak/>
        <w:t>r</w:t>
      </w:r>
      <w:r w:rsidR="00873D39">
        <w:rPr>
          <w:rFonts w:ascii="Helvetica" w:hAnsi="Helvetica"/>
        </w:rPr>
        <w:t>ule based services for rating, new business or underwriting</w:t>
      </w:r>
    </w:p>
    <w:p w:rsidR="00D90FDF" w:rsidRDefault="00800C3E" w:rsidP="002C110A">
      <w:pPr>
        <w:pStyle w:val="ListParagraph"/>
        <w:numPr>
          <w:ilvl w:val="0"/>
          <w:numId w:val="11"/>
        </w:numPr>
        <w:jc w:val="both"/>
        <w:rPr>
          <w:rFonts w:ascii="Helvetica" w:hAnsi="Helvetica"/>
        </w:rPr>
      </w:pPr>
      <w:r>
        <w:rPr>
          <w:rFonts w:ascii="Helvetica" w:hAnsi="Helvetica"/>
        </w:rPr>
        <w:t>o</w:t>
      </w:r>
      <w:r w:rsidR="00AA02D8" w:rsidRPr="002C110A">
        <w:rPr>
          <w:rFonts w:ascii="Helvetica" w:hAnsi="Helvetica"/>
        </w:rPr>
        <w:t xml:space="preserve">r for that matter the whole Quote </w:t>
      </w:r>
      <w:r w:rsidR="004105D9">
        <w:rPr>
          <w:rFonts w:ascii="Helvetica" w:hAnsi="Helvetica"/>
        </w:rPr>
        <w:t>or</w:t>
      </w:r>
      <w:r w:rsidR="00AA02D8" w:rsidRPr="002C110A">
        <w:rPr>
          <w:rFonts w:ascii="Helvetica" w:hAnsi="Helvetica"/>
        </w:rPr>
        <w:t xml:space="preserve"> New Business component</w:t>
      </w:r>
    </w:p>
    <w:p w:rsidR="00800C3E" w:rsidRDefault="00800C3E" w:rsidP="00800C3E">
      <w:pPr>
        <w:jc w:val="both"/>
        <w:rPr>
          <w:rFonts w:ascii="Helvetica" w:hAnsi="Helvetica"/>
        </w:rPr>
      </w:pPr>
    </w:p>
    <w:p w:rsidR="00963912" w:rsidRDefault="00963912" w:rsidP="00963912">
      <w:pPr>
        <w:rPr>
          <w:rFonts w:ascii="Helvetica" w:hAnsi="Helvetica"/>
          <w:b/>
          <w:color w:val="17365D" w:themeColor="text2" w:themeShade="BF"/>
          <w:sz w:val="28"/>
        </w:rPr>
      </w:pPr>
      <w:r>
        <w:rPr>
          <w:rFonts w:ascii="Helvetica" w:hAnsi="Helvetica"/>
          <w:b/>
          <w:color w:val="17365D" w:themeColor="text2" w:themeShade="BF"/>
          <w:sz w:val="28"/>
        </w:rPr>
        <w:t>Summary</w:t>
      </w:r>
    </w:p>
    <w:p w:rsidR="00517152" w:rsidRDefault="00517152" w:rsidP="00517152">
      <w:pPr>
        <w:jc w:val="both"/>
        <w:rPr>
          <w:rFonts w:ascii="Helvetica" w:hAnsi="Helvetica"/>
        </w:rPr>
      </w:pPr>
      <w:r>
        <w:rPr>
          <w:rFonts w:ascii="Helvetica" w:hAnsi="Helvetica"/>
        </w:rPr>
        <w:t xml:space="preserve">There is an inherent need for the Insurers to do some course correction which includes moving away from the current monolithic systems or contain the existing monolithic apps to get them hollow, simplify existing convoluted business process, use batch oriented systems only when necessary and move away from a culture of traditional waterfall based project execution and releases. </w:t>
      </w:r>
    </w:p>
    <w:p w:rsidR="00517152" w:rsidRDefault="00517152" w:rsidP="00800C3E">
      <w:pPr>
        <w:jc w:val="both"/>
        <w:rPr>
          <w:rFonts w:ascii="Helvetica" w:hAnsi="Helvetica"/>
        </w:rPr>
      </w:pPr>
    </w:p>
    <w:p w:rsidR="00800C3E" w:rsidRDefault="00A44C15" w:rsidP="00800C3E">
      <w:pPr>
        <w:jc w:val="both"/>
        <w:rPr>
          <w:rFonts w:ascii="Helvetica" w:hAnsi="Helvetica"/>
        </w:rPr>
      </w:pPr>
      <w:r>
        <w:rPr>
          <w:rFonts w:ascii="Helvetica" w:hAnsi="Helvetica"/>
        </w:rPr>
        <w:t>In order to achieve all that it is important to s</w:t>
      </w:r>
      <w:r w:rsidR="00800C3E">
        <w:rPr>
          <w:rFonts w:ascii="Helvetica" w:hAnsi="Helvetica"/>
        </w:rPr>
        <w:t>tart small and experiment, instead of going with a mindset of breaking a monolith to smaller apps, identify the right candidate which are self-contained</w:t>
      </w:r>
      <w:r w:rsidR="00C91E0E">
        <w:rPr>
          <w:rFonts w:ascii="Helvetica" w:hAnsi="Helvetica"/>
        </w:rPr>
        <w:t xml:space="preserve"> and migrate progressively.</w:t>
      </w:r>
    </w:p>
    <w:p w:rsidR="008C0CAA" w:rsidRDefault="008C0CAA" w:rsidP="00800C3E">
      <w:pPr>
        <w:jc w:val="both"/>
        <w:rPr>
          <w:rFonts w:ascii="Helvetica" w:hAnsi="Helvetica"/>
        </w:rPr>
      </w:pPr>
    </w:p>
    <w:p w:rsidR="008C0CAA" w:rsidRDefault="008C0CAA" w:rsidP="00800C3E">
      <w:pPr>
        <w:jc w:val="both"/>
        <w:rPr>
          <w:ins w:id="90" w:author="Cognizant Technology Solutions" w:date="2017-06-30T07:51:00Z"/>
          <w:rFonts w:ascii="Helvetica" w:hAnsi="Helvetica"/>
        </w:rPr>
      </w:pPr>
      <w:r>
        <w:rPr>
          <w:rFonts w:ascii="Helvetica" w:hAnsi="Helvetica"/>
        </w:rPr>
        <w:t xml:space="preserve">An overarching enterprise strategy and vison supported by architecture guidelines and principles towards microservices based architecture, APIs and data centricity is essential. </w:t>
      </w:r>
      <w:r w:rsidR="00D61E81">
        <w:rPr>
          <w:rFonts w:ascii="Helvetica" w:hAnsi="Helvetica"/>
        </w:rPr>
        <w:t>T</w:t>
      </w:r>
      <w:r>
        <w:rPr>
          <w:rFonts w:ascii="Helvetica" w:hAnsi="Helvetica"/>
        </w:rPr>
        <w:t xml:space="preserve">t is also important to </w:t>
      </w:r>
      <w:r w:rsidR="00D61E81">
        <w:rPr>
          <w:rFonts w:ascii="Helvetica" w:hAnsi="Helvetica"/>
        </w:rPr>
        <w:t>welcome</w:t>
      </w:r>
      <w:r>
        <w:rPr>
          <w:rFonts w:ascii="Helvetica" w:hAnsi="Helvetica"/>
        </w:rPr>
        <w:t xml:space="preserve"> the right level of changes to be more agile and reduce the size of the failures. </w:t>
      </w:r>
    </w:p>
    <w:p w:rsidR="00FC17A6" w:rsidRDefault="00065B1A" w:rsidP="00800C3E">
      <w:pPr>
        <w:jc w:val="both"/>
        <w:rPr>
          <w:ins w:id="91" w:author="Cognizant Technology Solutions" w:date="2017-06-30T07:54:00Z"/>
          <w:rFonts w:ascii="Helvetica" w:hAnsi="Helvetica"/>
        </w:rPr>
      </w:pPr>
      <w:ins w:id="92" w:author="Cognizant Technology Solutions" w:date="2017-06-30T07:54:00Z">
        <w:r>
          <w:rPr>
            <w:rFonts w:ascii="Helvetica" w:hAnsi="Helvetica"/>
          </w:rPr>
          <w:t xml:space="preserve">Microservices </w:t>
        </w:r>
        <w:proofErr w:type="spellStart"/>
        <w:r>
          <w:rPr>
            <w:rFonts w:ascii="Helvetica" w:hAnsi="Helvetica"/>
          </w:rPr>
          <w:t>ke</w:t>
        </w:r>
        <w:proofErr w:type="spellEnd"/>
        <w:r>
          <w:rPr>
            <w:rFonts w:ascii="Helvetica" w:hAnsi="Helvetica"/>
          </w:rPr>
          <w:t xml:space="preserve"> </w:t>
        </w:r>
        <w:proofErr w:type="spellStart"/>
        <w:r>
          <w:rPr>
            <w:rFonts w:ascii="Helvetica" w:hAnsi="Helvetica"/>
          </w:rPr>
          <w:t>liye</w:t>
        </w:r>
        <w:proofErr w:type="spellEnd"/>
        <w:r>
          <w:rPr>
            <w:rFonts w:ascii="Helvetica" w:hAnsi="Helvetica"/>
          </w:rPr>
          <w:t xml:space="preserve"> 3 – 4 point critical </w:t>
        </w:r>
        <w:proofErr w:type="spellStart"/>
        <w:r>
          <w:rPr>
            <w:rFonts w:ascii="Helvetica" w:hAnsi="Helvetica"/>
          </w:rPr>
          <w:t>hai</w:t>
        </w:r>
        <w:proofErr w:type="spellEnd"/>
        <w:r>
          <w:rPr>
            <w:rFonts w:ascii="Helvetica" w:hAnsi="Helvetica"/>
          </w:rPr>
          <w:t xml:space="preserve"> – </w:t>
        </w:r>
      </w:ins>
    </w:p>
    <w:p w:rsidR="00065B1A" w:rsidRDefault="00065B1A">
      <w:pPr>
        <w:pStyle w:val="ListParagraph"/>
        <w:numPr>
          <w:ilvl w:val="0"/>
          <w:numId w:val="31"/>
        </w:numPr>
        <w:jc w:val="both"/>
        <w:rPr>
          <w:ins w:id="93" w:author="Cognizant Technology Solutions" w:date="2017-06-30T07:54:00Z"/>
          <w:rFonts w:ascii="Helvetica" w:hAnsi="Helvetica"/>
        </w:rPr>
        <w:pPrChange w:id="94" w:author="Cognizant Technology Solutions" w:date="2017-06-30T07:54:00Z">
          <w:pPr>
            <w:jc w:val="both"/>
          </w:pPr>
        </w:pPrChange>
      </w:pPr>
      <w:ins w:id="95" w:author="Cognizant Technology Solutions" w:date="2017-06-30T07:54:00Z">
        <w:r w:rsidRPr="00065B1A">
          <w:rPr>
            <w:rFonts w:ascii="Helvetica" w:hAnsi="Helvetica"/>
            <w:rPrChange w:id="96" w:author="Cognizant Technology Solutions" w:date="2017-06-30T07:54:00Z">
              <w:rPr/>
            </w:rPrChange>
          </w:rPr>
          <w:t>That it does not data from 30 other systems</w:t>
        </w:r>
      </w:ins>
    </w:p>
    <w:p w:rsidR="00065B1A" w:rsidRDefault="00065B1A">
      <w:pPr>
        <w:pStyle w:val="ListParagraph"/>
        <w:numPr>
          <w:ilvl w:val="1"/>
          <w:numId w:val="31"/>
        </w:numPr>
        <w:jc w:val="both"/>
        <w:rPr>
          <w:ins w:id="97" w:author="Cognizant Technology Solutions" w:date="2017-06-30T07:55:00Z"/>
          <w:rFonts w:ascii="Helvetica" w:hAnsi="Helvetica"/>
        </w:rPr>
        <w:pPrChange w:id="98" w:author="Cognizant Technology Solutions" w:date="2017-06-30T07:55:00Z">
          <w:pPr>
            <w:jc w:val="both"/>
          </w:pPr>
        </w:pPrChange>
      </w:pPr>
      <w:ins w:id="99" w:author="Cognizant Technology Solutions" w:date="2017-06-30T07:55:00Z">
        <w:r>
          <w:rPr>
            <w:rFonts w:ascii="Helvetica" w:hAnsi="Helvetica"/>
          </w:rPr>
          <w:t>Incoming data for processing</w:t>
        </w:r>
      </w:ins>
    </w:p>
    <w:p w:rsidR="00065B1A" w:rsidRDefault="00065B1A">
      <w:pPr>
        <w:pStyle w:val="ListParagraph"/>
        <w:numPr>
          <w:ilvl w:val="0"/>
          <w:numId w:val="31"/>
        </w:numPr>
        <w:jc w:val="both"/>
        <w:rPr>
          <w:ins w:id="100" w:author="Cognizant Technology Solutions" w:date="2017-06-30T07:55:00Z"/>
          <w:rFonts w:ascii="Helvetica" w:hAnsi="Helvetica"/>
        </w:rPr>
        <w:pPrChange w:id="101" w:author="Cognizant Technology Solutions" w:date="2017-06-30T07:55:00Z">
          <w:pPr>
            <w:jc w:val="both"/>
          </w:pPr>
        </w:pPrChange>
      </w:pPr>
      <w:ins w:id="102" w:author="Cognizant Technology Solutions" w:date="2017-06-30T07:55:00Z">
        <w:r>
          <w:rPr>
            <w:rFonts w:ascii="Helvetica" w:hAnsi="Helvetica"/>
          </w:rPr>
          <w:t xml:space="preserve">Document </w:t>
        </w:r>
      </w:ins>
      <w:ins w:id="103" w:author="Cognizant Technology Solutions" w:date="2017-06-30T07:56:00Z">
        <w:r>
          <w:rPr>
            <w:rFonts w:ascii="Helvetica" w:hAnsi="Helvetica"/>
          </w:rPr>
          <w:t xml:space="preserve">management </w:t>
        </w:r>
      </w:ins>
      <w:ins w:id="104" w:author="Cognizant Technology Solutions" w:date="2017-06-30T07:55:00Z">
        <w:r>
          <w:rPr>
            <w:rFonts w:ascii="Helvetica" w:hAnsi="Helvetica"/>
          </w:rPr>
          <w:t>cannot be printed without policy and customer data…</w:t>
        </w:r>
      </w:ins>
    </w:p>
    <w:p w:rsidR="00065B1A" w:rsidRPr="00065B1A" w:rsidRDefault="00065B1A">
      <w:pPr>
        <w:pStyle w:val="ListParagraph"/>
        <w:numPr>
          <w:ilvl w:val="0"/>
          <w:numId w:val="31"/>
        </w:numPr>
        <w:jc w:val="both"/>
        <w:rPr>
          <w:ins w:id="105" w:author="Cognizant Technology Solutions" w:date="2017-06-30T07:54:00Z"/>
          <w:rFonts w:ascii="Helvetica" w:hAnsi="Helvetica"/>
          <w:rPrChange w:id="106" w:author="Cognizant Technology Solutions" w:date="2017-06-30T07:54:00Z">
            <w:rPr>
              <w:ins w:id="107" w:author="Cognizant Technology Solutions" w:date="2017-06-30T07:54:00Z"/>
            </w:rPr>
          </w:rPrChange>
        </w:rPr>
        <w:pPrChange w:id="108" w:author="Cognizant Technology Solutions" w:date="2017-06-30T07:55:00Z">
          <w:pPr>
            <w:jc w:val="both"/>
          </w:pPr>
        </w:pPrChange>
      </w:pPr>
      <w:ins w:id="109" w:author="Cognizant Technology Solutions" w:date="2017-06-30T07:55:00Z">
        <w:r>
          <w:rPr>
            <w:rFonts w:ascii="Helvetica" w:hAnsi="Helvetica"/>
          </w:rPr>
          <w:t>Is it a micro</w:t>
        </w:r>
      </w:ins>
      <w:ins w:id="110" w:author="Cognizant Technology Solutions" w:date="2017-06-30T07:56:00Z">
        <w:r>
          <w:rPr>
            <w:rFonts w:ascii="Helvetica" w:hAnsi="Helvetica"/>
          </w:rPr>
          <w:t xml:space="preserve"> </w:t>
        </w:r>
      </w:ins>
      <w:ins w:id="111" w:author="Cognizant Technology Solutions" w:date="2017-06-30T07:55:00Z">
        <w:r>
          <w:rPr>
            <w:rFonts w:ascii="Helvetica" w:hAnsi="Helvetica"/>
          </w:rPr>
          <w:t>service &gt; probably not…why?</w:t>
        </w:r>
      </w:ins>
    </w:p>
    <w:p w:rsidR="00065B1A" w:rsidRDefault="00065B1A" w:rsidP="00800C3E">
      <w:pPr>
        <w:jc w:val="both"/>
        <w:rPr>
          <w:ins w:id="112" w:author="Cognizant Technology Solutions" w:date="2017-06-30T07:51:00Z"/>
          <w:rFonts w:ascii="Helvetica" w:hAnsi="Helvetica"/>
        </w:rPr>
      </w:pPr>
    </w:p>
    <w:p w:rsidR="00FC17A6" w:rsidRPr="00FC17A6" w:rsidRDefault="00FC17A6">
      <w:pPr>
        <w:pStyle w:val="ListParagraph"/>
        <w:numPr>
          <w:ilvl w:val="0"/>
          <w:numId w:val="30"/>
        </w:numPr>
        <w:jc w:val="both"/>
        <w:rPr>
          <w:ins w:id="113" w:author="Cognizant Technology Solutions" w:date="2017-06-30T07:52:00Z"/>
          <w:rFonts w:ascii="Helvetica" w:hAnsi="Helvetica"/>
          <w:rPrChange w:id="114" w:author="Cognizant Technology Solutions" w:date="2017-06-30T07:52:00Z">
            <w:rPr>
              <w:ins w:id="115" w:author="Cognizant Technology Solutions" w:date="2017-06-30T07:52:00Z"/>
            </w:rPr>
          </w:rPrChange>
        </w:rPr>
        <w:pPrChange w:id="116" w:author="Cognizant Technology Solutions" w:date="2017-06-30T07:52:00Z">
          <w:pPr>
            <w:jc w:val="both"/>
          </w:pPr>
        </w:pPrChange>
      </w:pPr>
      <w:ins w:id="117" w:author="Cognizant Technology Solutions" w:date="2017-06-30T07:52:00Z">
        <w:r w:rsidRPr="00FC17A6">
          <w:rPr>
            <w:rFonts w:ascii="Helvetica" w:hAnsi="Helvetica"/>
            <w:rPrChange w:id="118" w:author="Cognizant Technology Solutions" w:date="2017-06-30T07:52:00Z">
              <w:rPr/>
            </w:rPrChange>
          </w:rPr>
          <w:t>Why some can be candidates for MS?</w:t>
        </w:r>
      </w:ins>
    </w:p>
    <w:p w:rsidR="00FC17A6" w:rsidRDefault="00FC17A6">
      <w:pPr>
        <w:pStyle w:val="ListParagraph"/>
        <w:numPr>
          <w:ilvl w:val="0"/>
          <w:numId w:val="30"/>
        </w:numPr>
        <w:jc w:val="both"/>
        <w:rPr>
          <w:ins w:id="119" w:author="Cognizant Technology Solutions" w:date="2017-06-30T07:57:00Z"/>
          <w:rFonts w:ascii="Helvetica" w:hAnsi="Helvetica"/>
        </w:rPr>
        <w:pPrChange w:id="120" w:author="Cognizant Technology Solutions" w:date="2017-06-30T07:52:00Z">
          <w:pPr>
            <w:jc w:val="both"/>
          </w:pPr>
        </w:pPrChange>
      </w:pPr>
      <w:ins w:id="121" w:author="Cognizant Technology Solutions" w:date="2017-06-30T07:52:00Z">
        <w:r w:rsidRPr="00FC17A6">
          <w:rPr>
            <w:rFonts w:ascii="Helvetica" w:hAnsi="Helvetica"/>
          </w:rPr>
          <w:t xml:space="preserve">And </w:t>
        </w:r>
      </w:ins>
      <w:ins w:id="122" w:author="Cognizant Technology Solutions" w:date="2017-06-30T07:53:00Z">
        <w:r>
          <w:rPr>
            <w:rFonts w:ascii="Helvetica" w:hAnsi="Helvetica"/>
          </w:rPr>
          <w:t>w</w:t>
        </w:r>
      </w:ins>
      <w:ins w:id="123" w:author="Cognizant Technology Solutions" w:date="2017-06-30T07:52:00Z">
        <w:r w:rsidRPr="00FC17A6">
          <w:rPr>
            <w:rFonts w:ascii="Helvetica" w:hAnsi="Helvetica"/>
            <w:rPrChange w:id="124" w:author="Cognizant Technology Solutions" w:date="2017-06-30T07:52:00Z">
              <w:rPr/>
            </w:rPrChange>
          </w:rPr>
          <w:t>hy other cannot be?</w:t>
        </w:r>
      </w:ins>
    </w:p>
    <w:p w:rsidR="00065B1A" w:rsidRDefault="00065B1A">
      <w:pPr>
        <w:pStyle w:val="ListParagraph"/>
        <w:numPr>
          <w:ilvl w:val="0"/>
          <w:numId w:val="30"/>
        </w:numPr>
        <w:jc w:val="both"/>
        <w:rPr>
          <w:ins w:id="125" w:author="Cognizant Technology Solutions" w:date="2017-06-30T07:57:00Z"/>
          <w:rFonts w:ascii="Helvetica" w:hAnsi="Helvetica"/>
        </w:rPr>
        <w:pPrChange w:id="126" w:author="Cognizant Technology Solutions" w:date="2017-06-30T07:52:00Z">
          <w:pPr>
            <w:jc w:val="both"/>
          </w:pPr>
        </w:pPrChange>
      </w:pPr>
      <w:ins w:id="127" w:author="Cognizant Technology Solutions" w:date="2017-06-30T07:57:00Z">
        <w:r>
          <w:rPr>
            <w:rFonts w:ascii="Helvetica" w:hAnsi="Helvetica"/>
          </w:rPr>
          <w:t>Customer management/Account Management</w:t>
        </w:r>
      </w:ins>
    </w:p>
    <w:p w:rsidR="00065B1A" w:rsidRDefault="00065B1A" w:rsidP="00065B1A">
      <w:pPr>
        <w:jc w:val="both"/>
        <w:rPr>
          <w:ins w:id="128" w:author="Cognizant Technology Solutions" w:date="2017-06-30T07:57:00Z"/>
          <w:rFonts w:ascii="Helvetica" w:hAnsi="Helvetica"/>
        </w:rPr>
      </w:pPr>
    </w:p>
    <w:p w:rsidR="00065B1A" w:rsidRDefault="00065B1A" w:rsidP="00065B1A">
      <w:pPr>
        <w:jc w:val="both"/>
        <w:rPr>
          <w:ins w:id="129" w:author="Cognizant Technology Solutions" w:date="2017-06-30T07:57:00Z"/>
          <w:rFonts w:ascii="Helvetica" w:hAnsi="Helvetica"/>
        </w:rPr>
      </w:pPr>
      <w:ins w:id="130" w:author="Cognizant Technology Solutions" w:date="2017-06-30T07:57:00Z">
        <w:r>
          <w:rPr>
            <w:rFonts w:ascii="Helvetica" w:hAnsi="Helvetica"/>
          </w:rPr>
          <w:t>Claims cannot be microservices – explain why.</w:t>
        </w:r>
      </w:ins>
    </w:p>
    <w:p w:rsidR="00065B1A" w:rsidRPr="00065B1A" w:rsidRDefault="00065B1A" w:rsidP="00065B1A">
      <w:pPr>
        <w:jc w:val="both"/>
        <w:rPr>
          <w:ins w:id="131" w:author="Cognizant Technology Solutions" w:date="2017-06-30T07:53:00Z"/>
          <w:rFonts w:ascii="Helvetica" w:hAnsi="Helvetica"/>
          <w:rPrChange w:id="132" w:author="Cognizant Technology Solutions" w:date="2017-06-30T07:57:00Z">
            <w:rPr>
              <w:ins w:id="133" w:author="Cognizant Technology Solutions" w:date="2017-06-30T07:53:00Z"/>
            </w:rPr>
          </w:rPrChange>
        </w:rPr>
      </w:pPr>
    </w:p>
    <w:p w:rsidR="00FC17A6" w:rsidRDefault="00FC17A6" w:rsidP="00FC17A6">
      <w:pPr>
        <w:jc w:val="both"/>
        <w:rPr>
          <w:ins w:id="134" w:author="Cognizant Technology Solutions" w:date="2017-06-30T07:53:00Z"/>
          <w:rFonts w:ascii="Helvetica" w:hAnsi="Helvetica"/>
        </w:rPr>
      </w:pPr>
    </w:p>
    <w:p w:rsidR="00FC17A6" w:rsidRPr="00FC17A6" w:rsidRDefault="00FC17A6" w:rsidP="00FC17A6">
      <w:pPr>
        <w:jc w:val="both"/>
        <w:rPr>
          <w:ins w:id="135" w:author="Cognizant Technology Solutions" w:date="2017-06-30T07:51:00Z"/>
          <w:rFonts w:ascii="Helvetica" w:hAnsi="Helvetica"/>
          <w:rPrChange w:id="136" w:author="Cognizant Technology Solutions" w:date="2017-06-30T07:53:00Z">
            <w:rPr>
              <w:ins w:id="137" w:author="Cognizant Technology Solutions" w:date="2017-06-30T07:51:00Z"/>
            </w:rPr>
          </w:rPrChange>
        </w:rPr>
      </w:pPr>
      <w:proofErr w:type="gramStart"/>
      <w:ins w:id="138" w:author="Cognizant Technology Solutions" w:date="2017-06-30T07:53:00Z">
        <w:r>
          <w:rPr>
            <w:rFonts w:ascii="Helvetica" w:hAnsi="Helvetica"/>
          </w:rPr>
          <w:t>Scalability only for rating and not needed for policy admin.</w:t>
        </w:r>
      </w:ins>
      <w:proofErr w:type="gramEnd"/>
    </w:p>
    <w:p w:rsidR="00FC17A6" w:rsidRPr="00800C3E" w:rsidRDefault="00FC17A6" w:rsidP="00800C3E">
      <w:pPr>
        <w:jc w:val="both"/>
        <w:rPr>
          <w:rFonts w:ascii="Helvetica" w:hAnsi="Helvetica"/>
        </w:rPr>
      </w:pPr>
    </w:p>
    <w:sectPr w:rsidR="00FC17A6" w:rsidRPr="00800C3E" w:rsidSect="0071766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ognizant Technology Solutions" w:date="2017-06-30T07:42:00Z" w:initials="CTS">
    <w:p w:rsidR="00065B1A" w:rsidRDefault="00065B1A">
      <w:pPr>
        <w:pStyle w:val="CommentText"/>
      </w:pPr>
      <w:r>
        <w:rPr>
          <w:rStyle w:val="CommentReference"/>
        </w:rPr>
        <w:annotationRef/>
      </w:r>
      <w:r>
        <w:t>Put this as a solution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0D2" w:rsidRDefault="00D670D2" w:rsidP="002113CC">
      <w:r>
        <w:separator/>
      </w:r>
    </w:p>
  </w:endnote>
  <w:endnote w:type="continuationSeparator" w:id="0">
    <w:p w:rsidR="00D670D2" w:rsidRDefault="00D670D2" w:rsidP="00211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0D2" w:rsidRDefault="00D670D2" w:rsidP="002113CC">
      <w:r>
        <w:separator/>
      </w:r>
    </w:p>
  </w:footnote>
  <w:footnote w:type="continuationSeparator" w:id="0">
    <w:p w:rsidR="00D670D2" w:rsidRDefault="00D670D2" w:rsidP="002113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55pt;height:9.5pt" o:bullet="t">
        <v:imagedata r:id="rId1" o:title="BD21300_"/>
      </v:shape>
    </w:pict>
  </w:numPicBullet>
  <w:numPicBullet w:numPicBulletId="1">
    <w:pict>
      <v:shape id="_x0000_i1056" type="#_x0000_t75" style="width:192.25pt;height:192.25pt" o:bullet="t">
        <v:imagedata r:id="rId2" o:title="white-right-pointing-backhand-index"/>
      </v:shape>
    </w:pict>
  </w:numPicBullet>
  <w:abstractNum w:abstractNumId="0">
    <w:nsid w:val="009F056E"/>
    <w:multiLevelType w:val="hybridMultilevel"/>
    <w:tmpl w:val="7DE07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A135C"/>
    <w:multiLevelType w:val="hybridMultilevel"/>
    <w:tmpl w:val="F4CA6A5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B4A3BCB"/>
    <w:multiLevelType w:val="hybridMultilevel"/>
    <w:tmpl w:val="306AA908"/>
    <w:lvl w:ilvl="0" w:tplc="9E5E09FA">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B0B2E"/>
    <w:multiLevelType w:val="hybridMultilevel"/>
    <w:tmpl w:val="0E4244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5A4684"/>
    <w:multiLevelType w:val="hybridMultilevel"/>
    <w:tmpl w:val="E32826A2"/>
    <w:lvl w:ilvl="0" w:tplc="F7FE84B0">
      <w:start w:val="1"/>
      <w:numFmt w:val="bullet"/>
      <w:lvlText w:val=""/>
      <w:lvlJc w:val="left"/>
      <w:pPr>
        <w:ind w:left="1080" w:hanging="360"/>
      </w:pPr>
      <w:rPr>
        <w:rFonts w:ascii="Wingdings" w:hAnsi="Wingdings" w:hint="default"/>
        <w:color w:val="548DD4" w:themeColor="text2" w:themeTint="99"/>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8FF35B0"/>
    <w:multiLevelType w:val="hybridMultilevel"/>
    <w:tmpl w:val="B4F2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541E8E"/>
    <w:multiLevelType w:val="hybridMultilevel"/>
    <w:tmpl w:val="ACDC0256"/>
    <w:lvl w:ilvl="0" w:tplc="946EB272">
      <w:start w:val="1"/>
      <w:numFmt w:val="bullet"/>
      <w:lvlText w:val=""/>
      <w:lvlJc w:val="left"/>
      <w:pPr>
        <w:ind w:left="1080" w:hanging="360"/>
      </w:pPr>
      <w:rPr>
        <w:rFonts w:ascii="Wingdings" w:hAnsi="Wingdings" w:hint="default"/>
        <w:color w:val="548DD4" w:themeColor="text2" w:themeTint="99"/>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985EAA"/>
    <w:multiLevelType w:val="hybridMultilevel"/>
    <w:tmpl w:val="F62C7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9B0B24"/>
    <w:multiLevelType w:val="hybridMultilevel"/>
    <w:tmpl w:val="1610BBAA"/>
    <w:lvl w:ilvl="0" w:tplc="57024368">
      <w:start w:val="1"/>
      <w:numFmt w:val="bullet"/>
      <w:lvlText w:val=""/>
      <w:lvlPicBulletId w:val="0"/>
      <w:lvlJc w:val="left"/>
      <w:pPr>
        <w:ind w:left="360" w:hanging="360"/>
      </w:pPr>
      <w:rPr>
        <w:rFonts w:ascii="Symbol" w:hAnsi="Symbol" w:hint="default"/>
        <w:color w:val="auto"/>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1571534"/>
    <w:multiLevelType w:val="hybridMultilevel"/>
    <w:tmpl w:val="84D67F6C"/>
    <w:lvl w:ilvl="0" w:tplc="57024368">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4C17CFD"/>
    <w:multiLevelType w:val="hybridMultilevel"/>
    <w:tmpl w:val="9B184C58"/>
    <w:lvl w:ilvl="0" w:tplc="6FD2298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45CE9"/>
    <w:multiLevelType w:val="hybridMultilevel"/>
    <w:tmpl w:val="1FCE63A2"/>
    <w:lvl w:ilvl="0" w:tplc="8CCCD1A6">
      <w:start w:val="1"/>
      <w:numFmt w:val="bullet"/>
      <w:lvlText w:val=""/>
      <w:lvlJc w:val="left"/>
      <w:pPr>
        <w:ind w:left="360" w:hanging="360"/>
      </w:pPr>
      <w:rPr>
        <w:rFonts w:ascii="Wingdings" w:hAnsi="Wingdings" w:hint="default"/>
        <w:color w:val="auto"/>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63137E4"/>
    <w:multiLevelType w:val="hybridMultilevel"/>
    <w:tmpl w:val="949EE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7F45311"/>
    <w:multiLevelType w:val="hybridMultilevel"/>
    <w:tmpl w:val="949EE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87B7BFA"/>
    <w:multiLevelType w:val="hybridMultilevel"/>
    <w:tmpl w:val="5C581BC2"/>
    <w:lvl w:ilvl="0" w:tplc="36BADF04">
      <w:start w:val="1"/>
      <w:numFmt w:val="bullet"/>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A54471"/>
    <w:multiLevelType w:val="hybridMultilevel"/>
    <w:tmpl w:val="3E98AE68"/>
    <w:lvl w:ilvl="0" w:tplc="9E5E09FA">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773E15"/>
    <w:multiLevelType w:val="hybridMultilevel"/>
    <w:tmpl w:val="E44A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D84483"/>
    <w:multiLevelType w:val="hybridMultilevel"/>
    <w:tmpl w:val="DCE4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B103D2"/>
    <w:multiLevelType w:val="hybridMultilevel"/>
    <w:tmpl w:val="980A2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983707A"/>
    <w:multiLevelType w:val="hybridMultilevel"/>
    <w:tmpl w:val="3FC867BC"/>
    <w:lvl w:ilvl="0" w:tplc="2918FA5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4A2B7B"/>
    <w:multiLevelType w:val="hybridMultilevel"/>
    <w:tmpl w:val="AB428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DAB53B2"/>
    <w:multiLevelType w:val="hybridMultilevel"/>
    <w:tmpl w:val="54B64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6DC7AFA"/>
    <w:multiLevelType w:val="hybridMultilevel"/>
    <w:tmpl w:val="210C2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8433DB5"/>
    <w:multiLevelType w:val="hybridMultilevel"/>
    <w:tmpl w:val="4D1C862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nsid w:val="5CA4404D"/>
    <w:multiLevelType w:val="hybridMultilevel"/>
    <w:tmpl w:val="223480BE"/>
    <w:lvl w:ilvl="0" w:tplc="A920D5F2">
      <w:start w:val="1"/>
      <w:numFmt w:val="bullet"/>
      <w:lvlText w:val=""/>
      <w:lvlJc w:val="left"/>
      <w:pPr>
        <w:ind w:left="360" w:hanging="360"/>
      </w:pPr>
      <w:rPr>
        <w:rFonts w:ascii="Wingdings" w:hAnsi="Wingdings" w:hint="default"/>
        <w:color w:val="548DD4" w:themeColor="text2" w:themeTint="99"/>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0DB7C50"/>
    <w:multiLevelType w:val="hybridMultilevel"/>
    <w:tmpl w:val="CA7439C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5095092"/>
    <w:multiLevelType w:val="hybridMultilevel"/>
    <w:tmpl w:val="6FBA92BA"/>
    <w:lvl w:ilvl="0" w:tplc="E2C67C5E">
      <w:start w:val="1"/>
      <w:numFmt w:val="bullet"/>
      <w:lvlText w:val=""/>
      <w:lvlJc w:val="left"/>
      <w:pPr>
        <w:ind w:left="720" w:hanging="360"/>
      </w:pPr>
      <w:rPr>
        <w:rFonts w:ascii="Wingdings" w:hAnsi="Wingdings" w:hint="default"/>
        <w:color w:val="548DD4" w:themeColor="text2" w:themeTint="99"/>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CA2D0E"/>
    <w:multiLevelType w:val="hybridMultilevel"/>
    <w:tmpl w:val="80B040E6"/>
    <w:lvl w:ilvl="0" w:tplc="0D562280">
      <w:start w:val="1"/>
      <w:numFmt w:val="bullet"/>
      <w:lvlText w:val=""/>
      <w:lvlJc w:val="left"/>
      <w:pPr>
        <w:ind w:left="720" w:hanging="360"/>
      </w:pPr>
      <w:rPr>
        <w:rFonts w:ascii="Wingdings" w:hAnsi="Wingdings"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6F4368"/>
    <w:multiLevelType w:val="hybridMultilevel"/>
    <w:tmpl w:val="4D1C862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9">
    <w:nsid w:val="7ABD7CC0"/>
    <w:multiLevelType w:val="hybridMultilevel"/>
    <w:tmpl w:val="5514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C7035E"/>
    <w:multiLevelType w:val="hybridMultilevel"/>
    <w:tmpl w:val="CD0CD5BC"/>
    <w:lvl w:ilvl="0" w:tplc="6FD2298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10"/>
  </w:num>
  <w:num w:numId="3">
    <w:abstractNumId w:val="15"/>
  </w:num>
  <w:num w:numId="4">
    <w:abstractNumId w:val="2"/>
  </w:num>
  <w:num w:numId="5">
    <w:abstractNumId w:val="28"/>
  </w:num>
  <w:num w:numId="6">
    <w:abstractNumId w:val="1"/>
  </w:num>
  <w:num w:numId="7">
    <w:abstractNumId w:val="20"/>
  </w:num>
  <w:num w:numId="8">
    <w:abstractNumId w:val="23"/>
  </w:num>
  <w:num w:numId="9">
    <w:abstractNumId w:val="18"/>
  </w:num>
  <w:num w:numId="10">
    <w:abstractNumId w:val="30"/>
  </w:num>
  <w:num w:numId="11">
    <w:abstractNumId w:val="0"/>
  </w:num>
  <w:num w:numId="12">
    <w:abstractNumId w:val="21"/>
  </w:num>
  <w:num w:numId="13">
    <w:abstractNumId w:val="12"/>
  </w:num>
  <w:num w:numId="14">
    <w:abstractNumId w:val="22"/>
  </w:num>
  <w:num w:numId="15">
    <w:abstractNumId w:val="17"/>
  </w:num>
  <w:num w:numId="16">
    <w:abstractNumId w:val="29"/>
  </w:num>
  <w:num w:numId="17">
    <w:abstractNumId w:val="13"/>
  </w:num>
  <w:num w:numId="18">
    <w:abstractNumId w:val="9"/>
  </w:num>
  <w:num w:numId="19">
    <w:abstractNumId w:val="14"/>
  </w:num>
  <w:num w:numId="20">
    <w:abstractNumId w:val="24"/>
  </w:num>
  <w:num w:numId="21">
    <w:abstractNumId w:val="8"/>
  </w:num>
  <w:num w:numId="22">
    <w:abstractNumId w:val="25"/>
  </w:num>
  <w:num w:numId="23">
    <w:abstractNumId w:val="4"/>
  </w:num>
  <w:num w:numId="24">
    <w:abstractNumId w:val="6"/>
  </w:num>
  <w:num w:numId="25">
    <w:abstractNumId w:val="26"/>
  </w:num>
  <w:num w:numId="26">
    <w:abstractNumId w:val="27"/>
  </w:num>
  <w:num w:numId="27">
    <w:abstractNumId w:val="11"/>
  </w:num>
  <w:num w:numId="28">
    <w:abstractNumId w:val="5"/>
  </w:num>
  <w:num w:numId="29">
    <w:abstractNumId w:val="7"/>
  </w:num>
  <w:num w:numId="30">
    <w:abstractNumId w:val="16"/>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30E"/>
    <w:rsid w:val="000103B3"/>
    <w:rsid w:val="00010FC2"/>
    <w:rsid w:val="00024FBA"/>
    <w:rsid w:val="000305A5"/>
    <w:rsid w:val="000363E5"/>
    <w:rsid w:val="000366BB"/>
    <w:rsid w:val="00037064"/>
    <w:rsid w:val="0004047C"/>
    <w:rsid w:val="00043C92"/>
    <w:rsid w:val="00055436"/>
    <w:rsid w:val="00060FC7"/>
    <w:rsid w:val="00065B1A"/>
    <w:rsid w:val="000661A5"/>
    <w:rsid w:val="00070636"/>
    <w:rsid w:val="00070D88"/>
    <w:rsid w:val="0008197E"/>
    <w:rsid w:val="00082C06"/>
    <w:rsid w:val="00090311"/>
    <w:rsid w:val="00090D5D"/>
    <w:rsid w:val="00092104"/>
    <w:rsid w:val="00094D3F"/>
    <w:rsid w:val="000A1ED0"/>
    <w:rsid w:val="000A3C08"/>
    <w:rsid w:val="000A7747"/>
    <w:rsid w:val="000B05B5"/>
    <w:rsid w:val="000B43BB"/>
    <w:rsid w:val="000B77AA"/>
    <w:rsid w:val="000C1CEC"/>
    <w:rsid w:val="000C3D84"/>
    <w:rsid w:val="000D4CB0"/>
    <w:rsid w:val="000D6664"/>
    <w:rsid w:val="00100E0C"/>
    <w:rsid w:val="00101AA6"/>
    <w:rsid w:val="00103828"/>
    <w:rsid w:val="00107573"/>
    <w:rsid w:val="00107726"/>
    <w:rsid w:val="00114D9F"/>
    <w:rsid w:val="001212F0"/>
    <w:rsid w:val="00121486"/>
    <w:rsid w:val="001215C8"/>
    <w:rsid w:val="001250B6"/>
    <w:rsid w:val="00130491"/>
    <w:rsid w:val="00130B62"/>
    <w:rsid w:val="001317D2"/>
    <w:rsid w:val="00132BBC"/>
    <w:rsid w:val="001345AB"/>
    <w:rsid w:val="00136215"/>
    <w:rsid w:val="001373D1"/>
    <w:rsid w:val="00137E09"/>
    <w:rsid w:val="00151339"/>
    <w:rsid w:val="00154E51"/>
    <w:rsid w:val="00156079"/>
    <w:rsid w:val="001572D6"/>
    <w:rsid w:val="00160430"/>
    <w:rsid w:val="00170758"/>
    <w:rsid w:val="001713C9"/>
    <w:rsid w:val="00171B74"/>
    <w:rsid w:val="00172915"/>
    <w:rsid w:val="001731FF"/>
    <w:rsid w:val="00174227"/>
    <w:rsid w:val="001810A6"/>
    <w:rsid w:val="00181D66"/>
    <w:rsid w:val="00191FAD"/>
    <w:rsid w:val="00192722"/>
    <w:rsid w:val="00193BCD"/>
    <w:rsid w:val="00193E09"/>
    <w:rsid w:val="00196B21"/>
    <w:rsid w:val="00197233"/>
    <w:rsid w:val="001974F5"/>
    <w:rsid w:val="001A0108"/>
    <w:rsid w:val="001A2544"/>
    <w:rsid w:val="001B0DB2"/>
    <w:rsid w:val="001B2E6D"/>
    <w:rsid w:val="001B49E5"/>
    <w:rsid w:val="001B6275"/>
    <w:rsid w:val="001B7404"/>
    <w:rsid w:val="001C221D"/>
    <w:rsid w:val="001C4F33"/>
    <w:rsid w:val="001C5200"/>
    <w:rsid w:val="001D28D5"/>
    <w:rsid w:val="001D5F94"/>
    <w:rsid w:val="001D699A"/>
    <w:rsid w:val="001D7345"/>
    <w:rsid w:val="001F1685"/>
    <w:rsid w:val="001F1DD8"/>
    <w:rsid w:val="0020208A"/>
    <w:rsid w:val="00203F92"/>
    <w:rsid w:val="00205D40"/>
    <w:rsid w:val="0021130F"/>
    <w:rsid w:val="002113CC"/>
    <w:rsid w:val="00215B8B"/>
    <w:rsid w:val="00221295"/>
    <w:rsid w:val="00223801"/>
    <w:rsid w:val="00224592"/>
    <w:rsid w:val="002264CF"/>
    <w:rsid w:val="00227757"/>
    <w:rsid w:val="00227ABA"/>
    <w:rsid w:val="00240F9E"/>
    <w:rsid w:val="00243266"/>
    <w:rsid w:val="00251CB3"/>
    <w:rsid w:val="00252F8D"/>
    <w:rsid w:val="00253C3A"/>
    <w:rsid w:val="002559B7"/>
    <w:rsid w:val="00255B2C"/>
    <w:rsid w:val="00257266"/>
    <w:rsid w:val="0026163A"/>
    <w:rsid w:val="00262270"/>
    <w:rsid w:val="00266A7F"/>
    <w:rsid w:val="00270FD9"/>
    <w:rsid w:val="00271A57"/>
    <w:rsid w:val="00276EE0"/>
    <w:rsid w:val="00277620"/>
    <w:rsid w:val="00282CF3"/>
    <w:rsid w:val="00285300"/>
    <w:rsid w:val="00287C2C"/>
    <w:rsid w:val="00293966"/>
    <w:rsid w:val="002A0535"/>
    <w:rsid w:val="002A0DFE"/>
    <w:rsid w:val="002A41A4"/>
    <w:rsid w:val="002B2A0F"/>
    <w:rsid w:val="002B3DA2"/>
    <w:rsid w:val="002C110A"/>
    <w:rsid w:val="002C2FE0"/>
    <w:rsid w:val="002D5B90"/>
    <w:rsid w:val="002D7F1E"/>
    <w:rsid w:val="002E4C7E"/>
    <w:rsid w:val="002E5C6B"/>
    <w:rsid w:val="002E713A"/>
    <w:rsid w:val="002E7A68"/>
    <w:rsid w:val="002F56E9"/>
    <w:rsid w:val="00300905"/>
    <w:rsid w:val="00301DA1"/>
    <w:rsid w:val="00302BE2"/>
    <w:rsid w:val="003107BB"/>
    <w:rsid w:val="0031395D"/>
    <w:rsid w:val="0031527E"/>
    <w:rsid w:val="00316A25"/>
    <w:rsid w:val="00331495"/>
    <w:rsid w:val="003318AF"/>
    <w:rsid w:val="00337C52"/>
    <w:rsid w:val="0034477A"/>
    <w:rsid w:val="00351199"/>
    <w:rsid w:val="003511B4"/>
    <w:rsid w:val="00353E5E"/>
    <w:rsid w:val="00367C52"/>
    <w:rsid w:val="00371027"/>
    <w:rsid w:val="003753A0"/>
    <w:rsid w:val="00384121"/>
    <w:rsid w:val="003A3539"/>
    <w:rsid w:val="003B013E"/>
    <w:rsid w:val="003B02A3"/>
    <w:rsid w:val="003B3FCC"/>
    <w:rsid w:val="003B50CF"/>
    <w:rsid w:val="003B7013"/>
    <w:rsid w:val="003B7DA8"/>
    <w:rsid w:val="003C0BE6"/>
    <w:rsid w:val="003C1D87"/>
    <w:rsid w:val="003C51A6"/>
    <w:rsid w:val="003D354B"/>
    <w:rsid w:val="003D5FCB"/>
    <w:rsid w:val="003E0B17"/>
    <w:rsid w:val="003E5DED"/>
    <w:rsid w:val="003E72DF"/>
    <w:rsid w:val="003F3939"/>
    <w:rsid w:val="003F5491"/>
    <w:rsid w:val="003F68F0"/>
    <w:rsid w:val="003F6905"/>
    <w:rsid w:val="00406FC2"/>
    <w:rsid w:val="004105D9"/>
    <w:rsid w:val="0041184E"/>
    <w:rsid w:val="00413F51"/>
    <w:rsid w:val="00416817"/>
    <w:rsid w:val="00417440"/>
    <w:rsid w:val="00420432"/>
    <w:rsid w:val="004254B5"/>
    <w:rsid w:val="004369AC"/>
    <w:rsid w:val="00440CC2"/>
    <w:rsid w:val="004569A4"/>
    <w:rsid w:val="004647EF"/>
    <w:rsid w:val="0047204C"/>
    <w:rsid w:val="004805D0"/>
    <w:rsid w:val="004828E4"/>
    <w:rsid w:val="00483A53"/>
    <w:rsid w:val="00486C6E"/>
    <w:rsid w:val="0049436B"/>
    <w:rsid w:val="00497814"/>
    <w:rsid w:val="00497A48"/>
    <w:rsid w:val="004A079A"/>
    <w:rsid w:val="004A564B"/>
    <w:rsid w:val="004A5A5F"/>
    <w:rsid w:val="004A63E8"/>
    <w:rsid w:val="004B02D3"/>
    <w:rsid w:val="004B2B7E"/>
    <w:rsid w:val="004B58F6"/>
    <w:rsid w:val="004B775D"/>
    <w:rsid w:val="004C04C7"/>
    <w:rsid w:val="004C1D04"/>
    <w:rsid w:val="004C46A1"/>
    <w:rsid w:val="004C4BFB"/>
    <w:rsid w:val="004C67A7"/>
    <w:rsid w:val="004C7D60"/>
    <w:rsid w:val="004E5999"/>
    <w:rsid w:val="004F0438"/>
    <w:rsid w:val="00500AC0"/>
    <w:rsid w:val="00500EDA"/>
    <w:rsid w:val="00512165"/>
    <w:rsid w:val="00517152"/>
    <w:rsid w:val="005218AD"/>
    <w:rsid w:val="00523125"/>
    <w:rsid w:val="00525E16"/>
    <w:rsid w:val="005266FB"/>
    <w:rsid w:val="00526B56"/>
    <w:rsid w:val="00541133"/>
    <w:rsid w:val="005437D3"/>
    <w:rsid w:val="005448F0"/>
    <w:rsid w:val="00556968"/>
    <w:rsid w:val="00561B2C"/>
    <w:rsid w:val="00563665"/>
    <w:rsid w:val="00563A18"/>
    <w:rsid w:val="00564B16"/>
    <w:rsid w:val="00574831"/>
    <w:rsid w:val="00576949"/>
    <w:rsid w:val="0057717B"/>
    <w:rsid w:val="00581335"/>
    <w:rsid w:val="00581961"/>
    <w:rsid w:val="0058227D"/>
    <w:rsid w:val="0058325E"/>
    <w:rsid w:val="00585931"/>
    <w:rsid w:val="005877D9"/>
    <w:rsid w:val="00597C18"/>
    <w:rsid w:val="005A2544"/>
    <w:rsid w:val="005A3AFA"/>
    <w:rsid w:val="005A5889"/>
    <w:rsid w:val="005B1A84"/>
    <w:rsid w:val="005B4309"/>
    <w:rsid w:val="005B4FFA"/>
    <w:rsid w:val="005C004F"/>
    <w:rsid w:val="005C1D25"/>
    <w:rsid w:val="005C2D16"/>
    <w:rsid w:val="005D1207"/>
    <w:rsid w:val="005D16BF"/>
    <w:rsid w:val="005D3C26"/>
    <w:rsid w:val="005D57E0"/>
    <w:rsid w:val="005D752F"/>
    <w:rsid w:val="005E1C1E"/>
    <w:rsid w:val="005F07BD"/>
    <w:rsid w:val="00600280"/>
    <w:rsid w:val="0060554E"/>
    <w:rsid w:val="0060620F"/>
    <w:rsid w:val="00611873"/>
    <w:rsid w:val="00613966"/>
    <w:rsid w:val="00615C1B"/>
    <w:rsid w:val="00616146"/>
    <w:rsid w:val="00634B57"/>
    <w:rsid w:val="006352A9"/>
    <w:rsid w:val="006365FF"/>
    <w:rsid w:val="00643644"/>
    <w:rsid w:val="00663A94"/>
    <w:rsid w:val="00663B7C"/>
    <w:rsid w:val="00667F4B"/>
    <w:rsid w:val="0068356A"/>
    <w:rsid w:val="0068417F"/>
    <w:rsid w:val="0069395E"/>
    <w:rsid w:val="006A119A"/>
    <w:rsid w:val="006B1BE4"/>
    <w:rsid w:val="006B2FF0"/>
    <w:rsid w:val="006B74D0"/>
    <w:rsid w:val="006D16CC"/>
    <w:rsid w:val="006E489C"/>
    <w:rsid w:val="006E71B5"/>
    <w:rsid w:val="006F6D95"/>
    <w:rsid w:val="00700D99"/>
    <w:rsid w:val="007029ED"/>
    <w:rsid w:val="00714FC7"/>
    <w:rsid w:val="0071716A"/>
    <w:rsid w:val="00717661"/>
    <w:rsid w:val="00720560"/>
    <w:rsid w:val="00731059"/>
    <w:rsid w:val="0073196B"/>
    <w:rsid w:val="00732195"/>
    <w:rsid w:val="00732B23"/>
    <w:rsid w:val="00741134"/>
    <w:rsid w:val="00744882"/>
    <w:rsid w:val="00744E65"/>
    <w:rsid w:val="007555CF"/>
    <w:rsid w:val="00756E7F"/>
    <w:rsid w:val="007758E6"/>
    <w:rsid w:val="00780B16"/>
    <w:rsid w:val="00787952"/>
    <w:rsid w:val="007901B8"/>
    <w:rsid w:val="007936C8"/>
    <w:rsid w:val="0079447E"/>
    <w:rsid w:val="00797710"/>
    <w:rsid w:val="007A634E"/>
    <w:rsid w:val="007A64E7"/>
    <w:rsid w:val="007A7401"/>
    <w:rsid w:val="007B2A97"/>
    <w:rsid w:val="007B6DC6"/>
    <w:rsid w:val="007C2E37"/>
    <w:rsid w:val="007C4377"/>
    <w:rsid w:val="007C54B5"/>
    <w:rsid w:val="007D0C44"/>
    <w:rsid w:val="007D3311"/>
    <w:rsid w:val="007E090F"/>
    <w:rsid w:val="007E56BE"/>
    <w:rsid w:val="007E6B36"/>
    <w:rsid w:val="007E6F7E"/>
    <w:rsid w:val="007F45C6"/>
    <w:rsid w:val="007F4A7E"/>
    <w:rsid w:val="007F4EAD"/>
    <w:rsid w:val="007F54C1"/>
    <w:rsid w:val="007F5DC8"/>
    <w:rsid w:val="007F7701"/>
    <w:rsid w:val="00800C3E"/>
    <w:rsid w:val="00802443"/>
    <w:rsid w:val="00802C12"/>
    <w:rsid w:val="008058E1"/>
    <w:rsid w:val="00814D75"/>
    <w:rsid w:val="0082046F"/>
    <w:rsid w:val="008220B4"/>
    <w:rsid w:val="008230FA"/>
    <w:rsid w:val="00824C80"/>
    <w:rsid w:val="00835000"/>
    <w:rsid w:val="0083575D"/>
    <w:rsid w:val="008357C6"/>
    <w:rsid w:val="00840A15"/>
    <w:rsid w:val="0084123B"/>
    <w:rsid w:val="0084227E"/>
    <w:rsid w:val="0084495D"/>
    <w:rsid w:val="00846137"/>
    <w:rsid w:val="008507EF"/>
    <w:rsid w:val="008552C0"/>
    <w:rsid w:val="00855F12"/>
    <w:rsid w:val="00856886"/>
    <w:rsid w:val="00871304"/>
    <w:rsid w:val="00871658"/>
    <w:rsid w:val="00873D39"/>
    <w:rsid w:val="0087549B"/>
    <w:rsid w:val="008811CF"/>
    <w:rsid w:val="0089131A"/>
    <w:rsid w:val="00893DFC"/>
    <w:rsid w:val="008A088E"/>
    <w:rsid w:val="008A08DE"/>
    <w:rsid w:val="008A2E64"/>
    <w:rsid w:val="008A69E5"/>
    <w:rsid w:val="008B4482"/>
    <w:rsid w:val="008B481A"/>
    <w:rsid w:val="008B7133"/>
    <w:rsid w:val="008C0CAA"/>
    <w:rsid w:val="008C4DB6"/>
    <w:rsid w:val="008E1352"/>
    <w:rsid w:val="008E1E79"/>
    <w:rsid w:val="008E2566"/>
    <w:rsid w:val="008E6831"/>
    <w:rsid w:val="008E6C54"/>
    <w:rsid w:val="008F2D89"/>
    <w:rsid w:val="008F4F08"/>
    <w:rsid w:val="008F6AC6"/>
    <w:rsid w:val="008F6C1E"/>
    <w:rsid w:val="008F7AC4"/>
    <w:rsid w:val="00910A5E"/>
    <w:rsid w:val="009134D9"/>
    <w:rsid w:val="0091611C"/>
    <w:rsid w:val="009258B6"/>
    <w:rsid w:val="009269E8"/>
    <w:rsid w:val="00934C7C"/>
    <w:rsid w:val="0094012F"/>
    <w:rsid w:val="00941D0C"/>
    <w:rsid w:val="0095165A"/>
    <w:rsid w:val="0095301A"/>
    <w:rsid w:val="0095676F"/>
    <w:rsid w:val="00963912"/>
    <w:rsid w:val="00970C8A"/>
    <w:rsid w:val="0097418F"/>
    <w:rsid w:val="0097526C"/>
    <w:rsid w:val="009846C0"/>
    <w:rsid w:val="009906F1"/>
    <w:rsid w:val="00991A0E"/>
    <w:rsid w:val="0099604D"/>
    <w:rsid w:val="009979CE"/>
    <w:rsid w:val="009A4031"/>
    <w:rsid w:val="009A7F0C"/>
    <w:rsid w:val="009B6244"/>
    <w:rsid w:val="009C6949"/>
    <w:rsid w:val="009D35DA"/>
    <w:rsid w:val="009D4B91"/>
    <w:rsid w:val="009E045C"/>
    <w:rsid w:val="009E1C9F"/>
    <w:rsid w:val="009E552B"/>
    <w:rsid w:val="009F1D41"/>
    <w:rsid w:val="009F4A56"/>
    <w:rsid w:val="009F6C54"/>
    <w:rsid w:val="00A0410A"/>
    <w:rsid w:val="00A044F1"/>
    <w:rsid w:val="00A048D3"/>
    <w:rsid w:val="00A04C9E"/>
    <w:rsid w:val="00A05599"/>
    <w:rsid w:val="00A06AF7"/>
    <w:rsid w:val="00A07A1E"/>
    <w:rsid w:val="00A13408"/>
    <w:rsid w:val="00A15C97"/>
    <w:rsid w:val="00A1661D"/>
    <w:rsid w:val="00A20437"/>
    <w:rsid w:val="00A21E56"/>
    <w:rsid w:val="00A22A73"/>
    <w:rsid w:val="00A22A8F"/>
    <w:rsid w:val="00A23D77"/>
    <w:rsid w:val="00A254F6"/>
    <w:rsid w:val="00A25A65"/>
    <w:rsid w:val="00A34A5E"/>
    <w:rsid w:val="00A3639D"/>
    <w:rsid w:val="00A412AA"/>
    <w:rsid w:val="00A44C15"/>
    <w:rsid w:val="00A6116A"/>
    <w:rsid w:val="00A61DE0"/>
    <w:rsid w:val="00A712B5"/>
    <w:rsid w:val="00A72EFF"/>
    <w:rsid w:val="00A7601B"/>
    <w:rsid w:val="00A7613A"/>
    <w:rsid w:val="00A80972"/>
    <w:rsid w:val="00A8300A"/>
    <w:rsid w:val="00A86503"/>
    <w:rsid w:val="00A933D2"/>
    <w:rsid w:val="00A956F1"/>
    <w:rsid w:val="00A968C8"/>
    <w:rsid w:val="00AA02D8"/>
    <w:rsid w:val="00AA23B2"/>
    <w:rsid w:val="00AA2FA7"/>
    <w:rsid w:val="00AA4E83"/>
    <w:rsid w:val="00AB13B5"/>
    <w:rsid w:val="00AB2A80"/>
    <w:rsid w:val="00AC4618"/>
    <w:rsid w:val="00AC5ECC"/>
    <w:rsid w:val="00AC67C9"/>
    <w:rsid w:val="00AC6ED3"/>
    <w:rsid w:val="00AC6FCC"/>
    <w:rsid w:val="00AD2568"/>
    <w:rsid w:val="00AD2809"/>
    <w:rsid w:val="00AD2A81"/>
    <w:rsid w:val="00AD2CC3"/>
    <w:rsid w:val="00AE03F0"/>
    <w:rsid w:val="00AE44C0"/>
    <w:rsid w:val="00AF1625"/>
    <w:rsid w:val="00B06180"/>
    <w:rsid w:val="00B0751D"/>
    <w:rsid w:val="00B11012"/>
    <w:rsid w:val="00B139FD"/>
    <w:rsid w:val="00B13D22"/>
    <w:rsid w:val="00B15031"/>
    <w:rsid w:val="00B1570B"/>
    <w:rsid w:val="00B15C1E"/>
    <w:rsid w:val="00B1641B"/>
    <w:rsid w:val="00B25115"/>
    <w:rsid w:val="00B37F9A"/>
    <w:rsid w:val="00B41C23"/>
    <w:rsid w:val="00B50FCD"/>
    <w:rsid w:val="00B51724"/>
    <w:rsid w:val="00B528B4"/>
    <w:rsid w:val="00B57E87"/>
    <w:rsid w:val="00B74C85"/>
    <w:rsid w:val="00B778B7"/>
    <w:rsid w:val="00B812BB"/>
    <w:rsid w:val="00B84339"/>
    <w:rsid w:val="00B870AB"/>
    <w:rsid w:val="00B87BFF"/>
    <w:rsid w:val="00B94927"/>
    <w:rsid w:val="00BB20AA"/>
    <w:rsid w:val="00BB2EF8"/>
    <w:rsid w:val="00BB5C92"/>
    <w:rsid w:val="00BB7DD7"/>
    <w:rsid w:val="00BC5B36"/>
    <w:rsid w:val="00BC6F7B"/>
    <w:rsid w:val="00BD1FFA"/>
    <w:rsid w:val="00BD38C3"/>
    <w:rsid w:val="00BD3B63"/>
    <w:rsid w:val="00BE292C"/>
    <w:rsid w:val="00BE447D"/>
    <w:rsid w:val="00BE6043"/>
    <w:rsid w:val="00BF36F8"/>
    <w:rsid w:val="00BF3A5C"/>
    <w:rsid w:val="00BF3B9C"/>
    <w:rsid w:val="00BF6F4A"/>
    <w:rsid w:val="00C026EF"/>
    <w:rsid w:val="00C03233"/>
    <w:rsid w:val="00C12149"/>
    <w:rsid w:val="00C228CC"/>
    <w:rsid w:val="00C249FB"/>
    <w:rsid w:val="00C35943"/>
    <w:rsid w:val="00C35CEB"/>
    <w:rsid w:val="00C37B6A"/>
    <w:rsid w:val="00C44B7E"/>
    <w:rsid w:val="00C46C61"/>
    <w:rsid w:val="00C50D0E"/>
    <w:rsid w:val="00C551E7"/>
    <w:rsid w:val="00C6411D"/>
    <w:rsid w:val="00C64471"/>
    <w:rsid w:val="00C65965"/>
    <w:rsid w:val="00C66354"/>
    <w:rsid w:val="00C71E99"/>
    <w:rsid w:val="00C72097"/>
    <w:rsid w:val="00C7410D"/>
    <w:rsid w:val="00C75245"/>
    <w:rsid w:val="00C8059E"/>
    <w:rsid w:val="00C814BD"/>
    <w:rsid w:val="00C91E0E"/>
    <w:rsid w:val="00C966D4"/>
    <w:rsid w:val="00CA39AF"/>
    <w:rsid w:val="00CA7592"/>
    <w:rsid w:val="00CA7E12"/>
    <w:rsid w:val="00CB2053"/>
    <w:rsid w:val="00CB5132"/>
    <w:rsid w:val="00CC3681"/>
    <w:rsid w:val="00CC3F68"/>
    <w:rsid w:val="00CC4C1D"/>
    <w:rsid w:val="00CD0103"/>
    <w:rsid w:val="00CD1F94"/>
    <w:rsid w:val="00CE2322"/>
    <w:rsid w:val="00CE4735"/>
    <w:rsid w:val="00CE4835"/>
    <w:rsid w:val="00D00C75"/>
    <w:rsid w:val="00D02A1A"/>
    <w:rsid w:val="00D064EF"/>
    <w:rsid w:val="00D11BAC"/>
    <w:rsid w:val="00D160EB"/>
    <w:rsid w:val="00D16F90"/>
    <w:rsid w:val="00D16FB3"/>
    <w:rsid w:val="00D242E3"/>
    <w:rsid w:val="00D25F21"/>
    <w:rsid w:val="00D2714E"/>
    <w:rsid w:val="00D3131F"/>
    <w:rsid w:val="00D33AB7"/>
    <w:rsid w:val="00D35EDA"/>
    <w:rsid w:val="00D36743"/>
    <w:rsid w:val="00D40AD5"/>
    <w:rsid w:val="00D510F0"/>
    <w:rsid w:val="00D5228F"/>
    <w:rsid w:val="00D536D7"/>
    <w:rsid w:val="00D61E81"/>
    <w:rsid w:val="00D66371"/>
    <w:rsid w:val="00D670D2"/>
    <w:rsid w:val="00D7024F"/>
    <w:rsid w:val="00D72F95"/>
    <w:rsid w:val="00D73738"/>
    <w:rsid w:val="00D7775D"/>
    <w:rsid w:val="00D8170F"/>
    <w:rsid w:val="00D8272E"/>
    <w:rsid w:val="00D83C00"/>
    <w:rsid w:val="00D85438"/>
    <w:rsid w:val="00D85599"/>
    <w:rsid w:val="00D85905"/>
    <w:rsid w:val="00D8728C"/>
    <w:rsid w:val="00D87CC2"/>
    <w:rsid w:val="00D909A3"/>
    <w:rsid w:val="00D90FDF"/>
    <w:rsid w:val="00D91E2C"/>
    <w:rsid w:val="00D92050"/>
    <w:rsid w:val="00D93732"/>
    <w:rsid w:val="00D9400A"/>
    <w:rsid w:val="00D94CE0"/>
    <w:rsid w:val="00D94FDE"/>
    <w:rsid w:val="00DC2DAC"/>
    <w:rsid w:val="00DC36FB"/>
    <w:rsid w:val="00DE0CE9"/>
    <w:rsid w:val="00DE4709"/>
    <w:rsid w:val="00DF26E6"/>
    <w:rsid w:val="00DF277F"/>
    <w:rsid w:val="00DF494B"/>
    <w:rsid w:val="00E006A0"/>
    <w:rsid w:val="00E04277"/>
    <w:rsid w:val="00E04AB7"/>
    <w:rsid w:val="00E1333F"/>
    <w:rsid w:val="00E13D3B"/>
    <w:rsid w:val="00E1630E"/>
    <w:rsid w:val="00E246F7"/>
    <w:rsid w:val="00E279E9"/>
    <w:rsid w:val="00E30AC9"/>
    <w:rsid w:val="00E312E6"/>
    <w:rsid w:val="00E33201"/>
    <w:rsid w:val="00E3569E"/>
    <w:rsid w:val="00E358A2"/>
    <w:rsid w:val="00E37299"/>
    <w:rsid w:val="00E404F1"/>
    <w:rsid w:val="00E44C1C"/>
    <w:rsid w:val="00E51C4E"/>
    <w:rsid w:val="00E53C6E"/>
    <w:rsid w:val="00E549F3"/>
    <w:rsid w:val="00E54E5F"/>
    <w:rsid w:val="00E56283"/>
    <w:rsid w:val="00E5762B"/>
    <w:rsid w:val="00E673B0"/>
    <w:rsid w:val="00E719D3"/>
    <w:rsid w:val="00E71F52"/>
    <w:rsid w:val="00E82987"/>
    <w:rsid w:val="00E84F47"/>
    <w:rsid w:val="00E851D2"/>
    <w:rsid w:val="00E87281"/>
    <w:rsid w:val="00E93F03"/>
    <w:rsid w:val="00E948BA"/>
    <w:rsid w:val="00E96EB1"/>
    <w:rsid w:val="00E96FE5"/>
    <w:rsid w:val="00EA0225"/>
    <w:rsid w:val="00EB46C1"/>
    <w:rsid w:val="00EB64AC"/>
    <w:rsid w:val="00EB77A3"/>
    <w:rsid w:val="00EC1CBD"/>
    <w:rsid w:val="00EC4694"/>
    <w:rsid w:val="00EC6AC4"/>
    <w:rsid w:val="00EC6D32"/>
    <w:rsid w:val="00ED1C44"/>
    <w:rsid w:val="00ED1CE2"/>
    <w:rsid w:val="00ED4BB4"/>
    <w:rsid w:val="00ED5E16"/>
    <w:rsid w:val="00EE6952"/>
    <w:rsid w:val="00EF6832"/>
    <w:rsid w:val="00EF7182"/>
    <w:rsid w:val="00F0184F"/>
    <w:rsid w:val="00F05015"/>
    <w:rsid w:val="00F05048"/>
    <w:rsid w:val="00F05C94"/>
    <w:rsid w:val="00F06BCB"/>
    <w:rsid w:val="00F07432"/>
    <w:rsid w:val="00F20806"/>
    <w:rsid w:val="00F2247E"/>
    <w:rsid w:val="00F308EA"/>
    <w:rsid w:val="00F309D5"/>
    <w:rsid w:val="00F32A36"/>
    <w:rsid w:val="00F33F56"/>
    <w:rsid w:val="00F52958"/>
    <w:rsid w:val="00F558D4"/>
    <w:rsid w:val="00F5729E"/>
    <w:rsid w:val="00F6183C"/>
    <w:rsid w:val="00F618BF"/>
    <w:rsid w:val="00F6191B"/>
    <w:rsid w:val="00F64DAC"/>
    <w:rsid w:val="00F66E51"/>
    <w:rsid w:val="00F755E0"/>
    <w:rsid w:val="00F76FC5"/>
    <w:rsid w:val="00F82BD5"/>
    <w:rsid w:val="00F90D3C"/>
    <w:rsid w:val="00F90E60"/>
    <w:rsid w:val="00F922E6"/>
    <w:rsid w:val="00FB4192"/>
    <w:rsid w:val="00FB6A8E"/>
    <w:rsid w:val="00FC17A6"/>
    <w:rsid w:val="00FC2727"/>
    <w:rsid w:val="00FC361E"/>
    <w:rsid w:val="00FC3B8A"/>
    <w:rsid w:val="00FD0551"/>
    <w:rsid w:val="00FD0BB5"/>
    <w:rsid w:val="00FD6F1C"/>
    <w:rsid w:val="00FE157A"/>
    <w:rsid w:val="00FE2FD6"/>
    <w:rsid w:val="00FE5DDC"/>
    <w:rsid w:val="00FE657B"/>
    <w:rsid w:val="00FF249C"/>
    <w:rsid w:val="00FF3132"/>
    <w:rsid w:val="00FF5C08"/>
    <w:rsid w:val="00FF7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20F9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4FD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30E"/>
    <w:pPr>
      <w:ind w:left="720"/>
      <w:contextualSpacing/>
    </w:pPr>
  </w:style>
  <w:style w:type="paragraph" w:styleId="BalloonText">
    <w:name w:val="Balloon Text"/>
    <w:basedOn w:val="Normal"/>
    <w:link w:val="BalloonTextChar"/>
    <w:uiPriority w:val="99"/>
    <w:semiHidden/>
    <w:unhideWhenUsed/>
    <w:rsid w:val="00497A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7A48"/>
    <w:rPr>
      <w:rFonts w:ascii="Lucida Grande" w:hAnsi="Lucida Grande" w:cs="Lucida Grande"/>
      <w:sz w:val="18"/>
      <w:szCs w:val="18"/>
    </w:rPr>
  </w:style>
  <w:style w:type="character" w:customStyle="1" w:styleId="apple-converted-space">
    <w:name w:val="apple-converted-space"/>
    <w:basedOn w:val="DefaultParagraphFont"/>
    <w:rsid w:val="00EC6AC4"/>
  </w:style>
  <w:style w:type="character" w:styleId="Hyperlink">
    <w:name w:val="Hyperlink"/>
    <w:basedOn w:val="DefaultParagraphFont"/>
    <w:uiPriority w:val="99"/>
    <w:unhideWhenUsed/>
    <w:rsid w:val="00E04AB7"/>
    <w:rPr>
      <w:color w:val="0000FF"/>
      <w:u w:val="single"/>
    </w:rPr>
  </w:style>
  <w:style w:type="character" w:styleId="Strong">
    <w:name w:val="Strong"/>
    <w:basedOn w:val="DefaultParagraphFont"/>
    <w:uiPriority w:val="22"/>
    <w:qFormat/>
    <w:rsid w:val="00AD2A81"/>
    <w:rPr>
      <w:b/>
      <w:bCs/>
    </w:rPr>
  </w:style>
  <w:style w:type="paragraph" w:styleId="NormalWeb">
    <w:name w:val="Normal (Web)"/>
    <w:basedOn w:val="Normal"/>
    <w:uiPriority w:val="99"/>
    <w:semiHidden/>
    <w:unhideWhenUsed/>
    <w:rsid w:val="00D16FB3"/>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2113CC"/>
    <w:pPr>
      <w:tabs>
        <w:tab w:val="center" w:pos="4320"/>
        <w:tab w:val="right" w:pos="8640"/>
      </w:tabs>
    </w:pPr>
  </w:style>
  <w:style w:type="character" w:customStyle="1" w:styleId="HeaderChar">
    <w:name w:val="Header Char"/>
    <w:basedOn w:val="DefaultParagraphFont"/>
    <w:link w:val="Header"/>
    <w:uiPriority w:val="99"/>
    <w:rsid w:val="002113CC"/>
  </w:style>
  <w:style w:type="paragraph" w:styleId="Footer">
    <w:name w:val="footer"/>
    <w:basedOn w:val="Normal"/>
    <w:link w:val="FooterChar"/>
    <w:uiPriority w:val="99"/>
    <w:unhideWhenUsed/>
    <w:rsid w:val="002113CC"/>
    <w:pPr>
      <w:tabs>
        <w:tab w:val="center" w:pos="4320"/>
        <w:tab w:val="right" w:pos="8640"/>
      </w:tabs>
    </w:pPr>
  </w:style>
  <w:style w:type="character" w:customStyle="1" w:styleId="FooterChar">
    <w:name w:val="Footer Char"/>
    <w:basedOn w:val="DefaultParagraphFont"/>
    <w:link w:val="Footer"/>
    <w:uiPriority w:val="99"/>
    <w:rsid w:val="002113CC"/>
  </w:style>
  <w:style w:type="character" w:customStyle="1" w:styleId="Heading2Char">
    <w:name w:val="Heading 2 Char"/>
    <w:basedOn w:val="DefaultParagraphFont"/>
    <w:link w:val="Heading2"/>
    <w:uiPriority w:val="9"/>
    <w:rsid w:val="00D94FDE"/>
    <w:rPr>
      <w:rFonts w:ascii="Times" w:hAnsi="Times"/>
      <w:b/>
      <w:bCs/>
      <w:sz w:val="36"/>
      <w:szCs w:val="36"/>
    </w:rPr>
  </w:style>
  <w:style w:type="table" w:styleId="TableGrid">
    <w:name w:val="Table Grid"/>
    <w:basedOn w:val="TableNormal"/>
    <w:uiPriority w:val="59"/>
    <w:rsid w:val="007F7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720560"/>
    <w:rPr>
      <w:rFonts w:ascii="Verdana" w:eastAsiaTheme="minorHAnsi" w:hAnsi="Verdana"/>
      <w:sz w:val="20"/>
      <w:szCs w:val="21"/>
    </w:rPr>
  </w:style>
  <w:style w:type="character" w:customStyle="1" w:styleId="PlainTextChar">
    <w:name w:val="Plain Text Char"/>
    <w:basedOn w:val="DefaultParagraphFont"/>
    <w:link w:val="PlainText"/>
    <w:uiPriority w:val="99"/>
    <w:semiHidden/>
    <w:rsid w:val="00720560"/>
    <w:rPr>
      <w:rFonts w:ascii="Verdana" w:eastAsiaTheme="minorHAnsi" w:hAnsi="Verdana"/>
      <w:sz w:val="20"/>
      <w:szCs w:val="21"/>
    </w:rPr>
  </w:style>
  <w:style w:type="character" w:styleId="CommentReference">
    <w:name w:val="annotation reference"/>
    <w:basedOn w:val="DefaultParagraphFont"/>
    <w:uiPriority w:val="99"/>
    <w:semiHidden/>
    <w:unhideWhenUsed/>
    <w:rsid w:val="00F05048"/>
    <w:rPr>
      <w:sz w:val="16"/>
      <w:szCs w:val="16"/>
    </w:rPr>
  </w:style>
  <w:style w:type="paragraph" w:styleId="CommentText">
    <w:name w:val="annotation text"/>
    <w:basedOn w:val="Normal"/>
    <w:link w:val="CommentTextChar"/>
    <w:uiPriority w:val="99"/>
    <w:semiHidden/>
    <w:unhideWhenUsed/>
    <w:rsid w:val="00F05048"/>
    <w:rPr>
      <w:sz w:val="20"/>
      <w:szCs w:val="20"/>
    </w:rPr>
  </w:style>
  <w:style w:type="character" w:customStyle="1" w:styleId="CommentTextChar">
    <w:name w:val="Comment Text Char"/>
    <w:basedOn w:val="DefaultParagraphFont"/>
    <w:link w:val="CommentText"/>
    <w:uiPriority w:val="99"/>
    <w:semiHidden/>
    <w:rsid w:val="00F05048"/>
    <w:rPr>
      <w:sz w:val="20"/>
      <w:szCs w:val="20"/>
    </w:rPr>
  </w:style>
  <w:style w:type="paragraph" w:styleId="CommentSubject">
    <w:name w:val="annotation subject"/>
    <w:basedOn w:val="CommentText"/>
    <w:next w:val="CommentText"/>
    <w:link w:val="CommentSubjectChar"/>
    <w:uiPriority w:val="99"/>
    <w:semiHidden/>
    <w:unhideWhenUsed/>
    <w:rsid w:val="00F05048"/>
    <w:rPr>
      <w:b/>
      <w:bCs/>
    </w:rPr>
  </w:style>
  <w:style w:type="character" w:customStyle="1" w:styleId="CommentSubjectChar">
    <w:name w:val="Comment Subject Char"/>
    <w:basedOn w:val="CommentTextChar"/>
    <w:link w:val="CommentSubject"/>
    <w:uiPriority w:val="99"/>
    <w:semiHidden/>
    <w:rsid w:val="00F0504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4FD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30E"/>
    <w:pPr>
      <w:ind w:left="720"/>
      <w:contextualSpacing/>
    </w:pPr>
  </w:style>
  <w:style w:type="paragraph" w:styleId="BalloonText">
    <w:name w:val="Balloon Text"/>
    <w:basedOn w:val="Normal"/>
    <w:link w:val="BalloonTextChar"/>
    <w:uiPriority w:val="99"/>
    <w:semiHidden/>
    <w:unhideWhenUsed/>
    <w:rsid w:val="00497A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7A48"/>
    <w:rPr>
      <w:rFonts w:ascii="Lucida Grande" w:hAnsi="Lucida Grande" w:cs="Lucida Grande"/>
      <w:sz w:val="18"/>
      <w:szCs w:val="18"/>
    </w:rPr>
  </w:style>
  <w:style w:type="character" w:customStyle="1" w:styleId="apple-converted-space">
    <w:name w:val="apple-converted-space"/>
    <w:basedOn w:val="DefaultParagraphFont"/>
    <w:rsid w:val="00EC6AC4"/>
  </w:style>
  <w:style w:type="character" w:styleId="Hyperlink">
    <w:name w:val="Hyperlink"/>
    <w:basedOn w:val="DefaultParagraphFont"/>
    <w:uiPriority w:val="99"/>
    <w:unhideWhenUsed/>
    <w:rsid w:val="00E04AB7"/>
    <w:rPr>
      <w:color w:val="0000FF"/>
      <w:u w:val="single"/>
    </w:rPr>
  </w:style>
  <w:style w:type="character" w:styleId="Strong">
    <w:name w:val="Strong"/>
    <w:basedOn w:val="DefaultParagraphFont"/>
    <w:uiPriority w:val="22"/>
    <w:qFormat/>
    <w:rsid w:val="00AD2A81"/>
    <w:rPr>
      <w:b/>
      <w:bCs/>
    </w:rPr>
  </w:style>
  <w:style w:type="paragraph" w:styleId="NormalWeb">
    <w:name w:val="Normal (Web)"/>
    <w:basedOn w:val="Normal"/>
    <w:uiPriority w:val="99"/>
    <w:semiHidden/>
    <w:unhideWhenUsed/>
    <w:rsid w:val="00D16FB3"/>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2113CC"/>
    <w:pPr>
      <w:tabs>
        <w:tab w:val="center" w:pos="4320"/>
        <w:tab w:val="right" w:pos="8640"/>
      </w:tabs>
    </w:pPr>
  </w:style>
  <w:style w:type="character" w:customStyle="1" w:styleId="HeaderChar">
    <w:name w:val="Header Char"/>
    <w:basedOn w:val="DefaultParagraphFont"/>
    <w:link w:val="Header"/>
    <w:uiPriority w:val="99"/>
    <w:rsid w:val="002113CC"/>
  </w:style>
  <w:style w:type="paragraph" w:styleId="Footer">
    <w:name w:val="footer"/>
    <w:basedOn w:val="Normal"/>
    <w:link w:val="FooterChar"/>
    <w:uiPriority w:val="99"/>
    <w:unhideWhenUsed/>
    <w:rsid w:val="002113CC"/>
    <w:pPr>
      <w:tabs>
        <w:tab w:val="center" w:pos="4320"/>
        <w:tab w:val="right" w:pos="8640"/>
      </w:tabs>
    </w:pPr>
  </w:style>
  <w:style w:type="character" w:customStyle="1" w:styleId="FooterChar">
    <w:name w:val="Footer Char"/>
    <w:basedOn w:val="DefaultParagraphFont"/>
    <w:link w:val="Footer"/>
    <w:uiPriority w:val="99"/>
    <w:rsid w:val="002113CC"/>
  </w:style>
  <w:style w:type="character" w:customStyle="1" w:styleId="Heading2Char">
    <w:name w:val="Heading 2 Char"/>
    <w:basedOn w:val="DefaultParagraphFont"/>
    <w:link w:val="Heading2"/>
    <w:uiPriority w:val="9"/>
    <w:rsid w:val="00D94FDE"/>
    <w:rPr>
      <w:rFonts w:ascii="Times" w:hAnsi="Times"/>
      <w:b/>
      <w:bCs/>
      <w:sz w:val="36"/>
      <w:szCs w:val="36"/>
    </w:rPr>
  </w:style>
  <w:style w:type="table" w:styleId="TableGrid">
    <w:name w:val="Table Grid"/>
    <w:basedOn w:val="TableNormal"/>
    <w:uiPriority w:val="59"/>
    <w:rsid w:val="007F7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720560"/>
    <w:rPr>
      <w:rFonts w:ascii="Verdana" w:eastAsiaTheme="minorHAnsi" w:hAnsi="Verdana"/>
      <w:sz w:val="20"/>
      <w:szCs w:val="21"/>
    </w:rPr>
  </w:style>
  <w:style w:type="character" w:customStyle="1" w:styleId="PlainTextChar">
    <w:name w:val="Plain Text Char"/>
    <w:basedOn w:val="DefaultParagraphFont"/>
    <w:link w:val="PlainText"/>
    <w:uiPriority w:val="99"/>
    <w:semiHidden/>
    <w:rsid w:val="00720560"/>
    <w:rPr>
      <w:rFonts w:ascii="Verdana" w:eastAsiaTheme="minorHAnsi" w:hAnsi="Verdana"/>
      <w:sz w:val="20"/>
      <w:szCs w:val="21"/>
    </w:rPr>
  </w:style>
  <w:style w:type="character" w:styleId="CommentReference">
    <w:name w:val="annotation reference"/>
    <w:basedOn w:val="DefaultParagraphFont"/>
    <w:uiPriority w:val="99"/>
    <w:semiHidden/>
    <w:unhideWhenUsed/>
    <w:rsid w:val="00F05048"/>
    <w:rPr>
      <w:sz w:val="16"/>
      <w:szCs w:val="16"/>
    </w:rPr>
  </w:style>
  <w:style w:type="paragraph" w:styleId="CommentText">
    <w:name w:val="annotation text"/>
    <w:basedOn w:val="Normal"/>
    <w:link w:val="CommentTextChar"/>
    <w:uiPriority w:val="99"/>
    <w:semiHidden/>
    <w:unhideWhenUsed/>
    <w:rsid w:val="00F05048"/>
    <w:rPr>
      <w:sz w:val="20"/>
      <w:szCs w:val="20"/>
    </w:rPr>
  </w:style>
  <w:style w:type="character" w:customStyle="1" w:styleId="CommentTextChar">
    <w:name w:val="Comment Text Char"/>
    <w:basedOn w:val="DefaultParagraphFont"/>
    <w:link w:val="CommentText"/>
    <w:uiPriority w:val="99"/>
    <w:semiHidden/>
    <w:rsid w:val="00F05048"/>
    <w:rPr>
      <w:sz w:val="20"/>
      <w:szCs w:val="20"/>
    </w:rPr>
  </w:style>
  <w:style w:type="paragraph" w:styleId="CommentSubject">
    <w:name w:val="annotation subject"/>
    <w:basedOn w:val="CommentText"/>
    <w:next w:val="CommentText"/>
    <w:link w:val="CommentSubjectChar"/>
    <w:uiPriority w:val="99"/>
    <w:semiHidden/>
    <w:unhideWhenUsed/>
    <w:rsid w:val="00F05048"/>
    <w:rPr>
      <w:b/>
      <w:bCs/>
    </w:rPr>
  </w:style>
  <w:style w:type="character" w:customStyle="1" w:styleId="CommentSubjectChar">
    <w:name w:val="Comment Subject Char"/>
    <w:basedOn w:val="CommentTextChar"/>
    <w:link w:val="CommentSubject"/>
    <w:uiPriority w:val="99"/>
    <w:semiHidden/>
    <w:rsid w:val="00F050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99814">
      <w:bodyDiv w:val="1"/>
      <w:marLeft w:val="0"/>
      <w:marRight w:val="0"/>
      <w:marTop w:val="0"/>
      <w:marBottom w:val="0"/>
      <w:divBdr>
        <w:top w:val="none" w:sz="0" w:space="0" w:color="auto"/>
        <w:left w:val="none" w:sz="0" w:space="0" w:color="auto"/>
        <w:bottom w:val="none" w:sz="0" w:space="0" w:color="auto"/>
        <w:right w:val="none" w:sz="0" w:space="0" w:color="auto"/>
      </w:divBdr>
    </w:div>
    <w:div w:id="95105723">
      <w:bodyDiv w:val="1"/>
      <w:marLeft w:val="0"/>
      <w:marRight w:val="0"/>
      <w:marTop w:val="0"/>
      <w:marBottom w:val="0"/>
      <w:divBdr>
        <w:top w:val="none" w:sz="0" w:space="0" w:color="auto"/>
        <w:left w:val="none" w:sz="0" w:space="0" w:color="auto"/>
        <w:bottom w:val="none" w:sz="0" w:space="0" w:color="auto"/>
        <w:right w:val="none" w:sz="0" w:space="0" w:color="auto"/>
      </w:divBdr>
    </w:div>
    <w:div w:id="124979783">
      <w:bodyDiv w:val="1"/>
      <w:marLeft w:val="0"/>
      <w:marRight w:val="0"/>
      <w:marTop w:val="0"/>
      <w:marBottom w:val="0"/>
      <w:divBdr>
        <w:top w:val="none" w:sz="0" w:space="0" w:color="auto"/>
        <w:left w:val="none" w:sz="0" w:space="0" w:color="auto"/>
        <w:bottom w:val="none" w:sz="0" w:space="0" w:color="auto"/>
        <w:right w:val="none" w:sz="0" w:space="0" w:color="auto"/>
      </w:divBdr>
    </w:div>
    <w:div w:id="156964873">
      <w:bodyDiv w:val="1"/>
      <w:marLeft w:val="0"/>
      <w:marRight w:val="0"/>
      <w:marTop w:val="0"/>
      <w:marBottom w:val="0"/>
      <w:divBdr>
        <w:top w:val="none" w:sz="0" w:space="0" w:color="auto"/>
        <w:left w:val="none" w:sz="0" w:space="0" w:color="auto"/>
        <w:bottom w:val="none" w:sz="0" w:space="0" w:color="auto"/>
        <w:right w:val="none" w:sz="0" w:space="0" w:color="auto"/>
      </w:divBdr>
    </w:div>
    <w:div w:id="170221078">
      <w:bodyDiv w:val="1"/>
      <w:marLeft w:val="0"/>
      <w:marRight w:val="0"/>
      <w:marTop w:val="0"/>
      <w:marBottom w:val="0"/>
      <w:divBdr>
        <w:top w:val="none" w:sz="0" w:space="0" w:color="auto"/>
        <w:left w:val="none" w:sz="0" w:space="0" w:color="auto"/>
        <w:bottom w:val="none" w:sz="0" w:space="0" w:color="auto"/>
        <w:right w:val="none" w:sz="0" w:space="0" w:color="auto"/>
      </w:divBdr>
    </w:div>
    <w:div w:id="181865007">
      <w:bodyDiv w:val="1"/>
      <w:marLeft w:val="0"/>
      <w:marRight w:val="0"/>
      <w:marTop w:val="0"/>
      <w:marBottom w:val="0"/>
      <w:divBdr>
        <w:top w:val="none" w:sz="0" w:space="0" w:color="auto"/>
        <w:left w:val="none" w:sz="0" w:space="0" w:color="auto"/>
        <w:bottom w:val="none" w:sz="0" w:space="0" w:color="auto"/>
        <w:right w:val="none" w:sz="0" w:space="0" w:color="auto"/>
      </w:divBdr>
    </w:div>
    <w:div w:id="199513170">
      <w:bodyDiv w:val="1"/>
      <w:marLeft w:val="0"/>
      <w:marRight w:val="0"/>
      <w:marTop w:val="0"/>
      <w:marBottom w:val="0"/>
      <w:divBdr>
        <w:top w:val="none" w:sz="0" w:space="0" w:color="auto"/>
        <w:left w:val="none" w:sz="0" w:space="0" w:color="auto"/>
        <w:bottom w:val="none" w:sz="0" w:space="0" w:color="auto"/>
        <w:right w:val="none" w:sz="0" w:space="0" w:color="auto"/>
      </w:divBdr>
    </w:div>
    <w:div w:id="286544999">
      <w:bodyDiv w:val="1"/>
      <w:marLeft w:val="0"/>
      <w:marRight w:val="0"/>
      <w:marTop w:val="0"/>
      <w:marBottom w:val="0"/>
      <w:divBdr>
        <w:top w:val="none" w:sz="0" w:space="0" w:color="auto"/>
        <w:left w:val="none" w:sz="0" w:space="0" w:color="auto"/>
        <w:bottom w:val="none" w:sz="0" w:space="0" w:color="auto"/>
        <w:right w:val="none" w:sz="0" w:space="0" w:color="auto"/>
      </w:divBdr>
    </w:div>
    <w:div w:id="315231629">
      <w:bodyDiv w:val="1"/>
      <w:marLeft w:val="0"/>
      <w:marRight w:val="0"/>
      <w:marTop w:val="0"/>
      <w:marBottom w:val="0"/>
      <w:divBdr>
        <w:top w:val="none" w:sz="0" w:space="0" w:color="auto"/>
        <w:left w:val="none" w:sz="0" w:space="0" w:color="auto"/>
        <w:bottom w:val="none" w:sz="0" w:space="0" w:color="auto"/>
        <w:right w:val="none" w:sz="0" w:space="0" w:color="auto"/>
      </w:divBdr>
    </w:div>
    <w:div w:id="354692477">
      <w:bodyDiv w:val="1"/>
      <w:marLeft w:val="0"/>
      <w:marRight w:val="0"/>
      <w:marTop w:val="0"/>
      <w:marBottom w:val="0"/>
      <w:divBdr>
        <w:top w:val="none" w:sz="0" w:space="0" w:color="auto"/>
        <w:left w:val="none" w:sz="0" w:space="0" w:color="auto"/>
        <w:bottom w:val="none" w:sz="0" w:space="0" w:color="auto"/>
        <w:right w:val="none" w:sz="0" w:space="0" w:color="auto"/>
      </w:divBdr>
    </w:div>
    <w:div w:id="430853232">
      <w:bodyDiv w:val="1"/>
      <w:marLeft w:val="0"/>
      <w:marRight w:val="0"/>
      <w:marTop w:val="0"/>
      <w:marBottom w:val="0"/>
      <w:divBdr>
        <w:top w:val="none" w:sz="0" w:space="0" w:color="auto"/>
        <w:left w:val="none" w:sz="0" w:space="0" w:color="auto"/>
        <w:bottom w:val="none" w:sz="0" w:space="0" w:color="auto"/>
        <w:right w:val="none" w:sz="0" w:space="0" w:color="auto"/>
      </w:divBdr>
    </w:div>
    <w:div w:id="436825962">
      <w:bodyDiv w:val="1"/>
      <w:marLeft w:val="0"/>
      <w:marRight w:val="0"/>
      <w:marTop w:val="0"/>
      <w:marBottom w:val="0"/>
      <w:divBdr>
        <w:top w:val="none" w:sz="0" w:space="0" w:color="auto"/>
        <w:left w:val="none" w:sz="0" w:space="0" w:color="auto"/>
        <w:bottom w:val="none" w:sz="0" w:space="0" w:color="auto"/>
        <w:right w:val="none" w:sz="0" w:space="0" w:color="auto"/>
      </w:divBdr>
    </w:div>
    <w:div w:id="446655836">
      <w:bodyDiv w:val="1"/>
      <w:marLeft w:val="0"/>
      <w:marRight w:val="0"/>
      <w:marTop w:val="0"/>
      <w:marBottom w:val="0"/>
      <w:divBdr>
        <w:top w:val="none" w:sz="0" w:space="0" w:color="auto"/>
        <w:left w:val="none" w:sz="0" w:space="0" w:color="auto"/>
        <w:bottom w:val="none" w:sz="0" w:space="0" w:color="auto"/>
        <w:right w:val="none" w:sz="0" w:space="0" w:color="auto"/>
      </w:divBdr>
    </w:div>
    <w:div w:id="456678916">
      <w:bodyDiv w:val="1"/>
      <w:marLeft w:val="0"/>
      <w:marRight w:val="0"/>
      <w:marTop w:val="0"/>
      <w:marBottom w:val="0"/>
      <w:divBdr>
        <w:top w:val="none" w:sz="0" w:space="0" w:color="auto"/>
        <w:left w:val="none" w:sz="0" w:space="0" w:color="auto"/>
        <w:bottom w:val="none" w:sz="0" w:space="0" w:color="auto"/>
        <w:right w:val="none" w:sz="0" w:space="0" w:color="auto"/>
      </w:divBdr>
    </w:div>
    <w:div w:id="471214919">
      <w:bodyDiv w:val="1"/>
      <w:marLeft w:val="0"/>
      <w:marRight w:val="0"/>
      <w:marTop w:val="0"/>
      <w:marBottom w:val="0"/>
      <w:divBdr>
        <w:top w:val="none" w:sz="0" w:space="0" w:color="auto"/>
        <w:left w:val="none" w:sz="0" w:space="0" w:color="auto"/>
        <w:bottom w:val="none" w:sz="0" w:space="0" w:color="auto"/>
        <w:right w:val="none" w:sz="0" w:space="0" w:color="auto"/>
      </w:divBdr>
    </w:div>
    <w:div w:id="476343923">
      <w:bodyDiv w:val="1"/>
      <w:marLeft w:val="0"/>
      <w:marRight w:val="0"/>
      <w:marTop w:val="0"/>
      <w:marBottom w:val="0"/>
      <w:divBdr>
        <w:top w:val="none" w:sz="0" w:space="0" w:color="auto"/>
        <w:left w:val="none" w:sz="0" w:space="0" w:color="auto"/>
        <w:bottom w:val="none" w:sz="0" w:space="0" w:color="auto"/>
        <w:right w:val="none" w:sz="0" w:space="0" w:color="auto"/>
      </w:divBdr>
    </w:div>
    <w:div w:id="553927174">
      <w:bodyDiv w:val="1"/>
      <w:marLeft w:val="0"/>
      <w:marRight w:val="0"/>
      <w:marTop w:val="0"/>
      <w:marBottom w:val="0"/>
      <w:divBdr>
        <w:top w:val="none" w:sz="0" w:space="0" w:color="auto"/>
        <w:left w:val="none" w:sz="0" w:space="0" w:color="auto"/>
        <w:bottom w:val="none" w:sz="0" w:space="0" w:color="auto"/>
        <w:right w:val="none" w:sz="0" w:space="0" w:color="auto"/>
      </w:divBdr>
      <w:divsChild>
        <w:div w:id="1596983164">
          <w:marLeft w:val="994"/>
          <w:marRight w:val="0"/>
          <w:marTop w:val="40"/>
          <w:marBottom w:val="40"/>
          <w:divBdr>
            <w:top w:val="none" w:sz="0" w:space="0" w:color="auto"/>
            <w:left w:val="none" w:sz="0" w:space="0" w:color="auto"/>
            <w:bottom w:val="none" w:sz="0" w:space="0" w:color="auto"/>
            <w:right w:val="none" w:sz="0" w:space="0" w:color="auto"/>
          </w:divBdr>
        </w:div>
        <w:div w:id="1548026812">
          <w:marLeft w:val="994"/>
          <w:marRight w:val="0"/>
          <w:marTop w:val="40"/>
          <w:marBottom w:val="40"/>
          <w:divBdr>
            <w:top w:val="none" w:sz="0" w:space="0" w:color="auto"/>
            <w:left w:val="none" w:sz="0" w:space="0" w:color="auto"/>
            <w:bottom w:val="none" w:sz="0" w:space="0" w:color="auto"/>
            <w:right w:val="none" w:sz="0" w:space="0" w:color="auto"/>
          </w:divBdr>
        </w:div>
        <w:div w:id="2058120347">
          <w:marLeft w:val="994"/>
          <w:marRight w:val="0"/>
          <w:marTop w:val="40"/>
          <w:marBottom w:val="40"/>
          <w:divBdr>
            <w:top w:val="none" w:sz="0" w:space="0" w:color="auto"/>
            <w:left w:val="none" w:sz="0" w:space="0" w:color="auto"/>
            <w:bottom w:val="none" w:sz="0" w:space="0" w:color="auto"/>
            <w:right w:val="none" w:sz="0" w:space="0" w:color="auto"/>
          </w:divBdr>
        </w:div>
        <w:div w:id="695697284">
          <w:marLeft w:val="994"/>
          <w:marRight w:val="0"/>
          <w:marTop w:val="40"/>
          <w:marBottom w:val="40"/>
          <w:divBdr>
            <w:top w:val="none" w:sz="0" w:space="0" w:color="auto"/>
            <w:left w:val="none" w:sz="0" w:space="0" w:color="auto"/>
            <w:bottom w:val="none" w:sz="0" w:space="0" w:color="auto"/>
            <w:right w:val="none" w:sz="0" w:space="0" w:color="auto"/>
          </w:divBdr>
        </w:div>
        <w:div w:id="1391466402">
          <w:marLeft w:val="994"/>
          <w:marRight w:val="0"/>
          <w:marTop w:val="40"/>
          <w:marBottom w:val="40"/>
          <w:divBdr>
            <w:top w:val="none" w:sz="0" w:space="0" w:color="auto"/>
            <w:left w:val="none" w:sz="0" w:space="0" w:color="auto"/>
            <w:bottom w:val="none" w:sz="0" w:space="0" w:color="auto"/>
            <w:right w:val="none" w:sz="0" w:space="0" w:color="auto"/>
          </w:divBdr>
        </w:div>
        <w:div w:id="2015183560">
          <w:marLeft w:val="994"/>
          <w:marRight w:val="0"/>
          <w:marTop w:val="40"/>
          <w:marBottom w:val="40"/>
          <w:divBdr>
            <w:top w:val="none" w:sz="0" w:space="0" w:color="auto"/>
            <w:left w:val="none" w:sz="0" w:space="0" w:color="auto"/>
            <w:bottom w:val="none" w:sz="0" w:space="0" w:color="auto"/>
            <w:right w:val="none" w:sz="0" w:space="0" w:color="auto"/>
          </w:divBdr>
        </w:div>
      </w:divsChild>
    </w:div>
    <w:div w:id="588344124">
      <w:bodyDiv w:val="1"/>
      <w:marLeft w:val="0"/>
      <w:marRight w:val="0"/>
      <w:marTop w:val="0"/>
      <w:marBottom w:val="0"/>
      <w:divBdr>
        <w:top w:val="none" w:sz="0" w:space="0" w:color="auto"/>
        <w:left w:val="none" w:sz="0" w:space="0" w:color="auto"/>
        <w:bottom w:val="none" w:sz="0" w:space="0" w:color="auto"/>
        <w:right w:val="none" w:sz="0" w:space="0" w:color="auto"/>
      </w:divBdr>
    </w:div>
    <w:div w:id="626937389">
      <w:bodyDiv w:val="1"/>
      <w:marLeft w:val="0"/>
      <w:marRight w:val="0"/>
      <w:marTop w:val="0"/>
      <w:marBottom w:val="0"/>
      <w:divBdr>
        <w:top w:val="none" w:sz="0" w:space="0" w:color="auto"/>
        <w:left w:val="none" w:sz="0" w:space="0" w:color="auto"/>
        <w:bottom w:val="none" w:sz="0" w:space="0" w:color="auto"/>
        <w:right w:val="none" w:sz="0" w:space="0" w:color="auto"/>
      </w:divBdr>
    </w:div>
    <w:div w:id="718478529">
      <w:bodyDiv w:val="1"/>
      <w:marLeft w:val="0"/>
      <w:marRight w:val="0"/>
      <w:marTop w:val="0"/>
      <w:marBottom w:val="0"/>
      <w:divBdr>
        <w:top w:val="none" w:sz="0" w:space="0" w:color="auto"/>
        <w:left w:val="none" w:sz="0" w:space="0" w:color="auto"/>
        <w:bottom w:val="none" w:sz="0" w:space="0" w:color="auto"/>
        <w:right w:val="none" w:sz="0" w:space="0" w:color="auto"/>
      </w:divBdr>
    </w:div>
    <w:div w:id="740715592">
      <w:bodyDiv w:val="1"/>
      <w:marLeft w:val="0"/>
      <w:marRight w:val="0"/>
      <w:marTop w:val="0"/>
      <w:marBottom w:val="0"/>
      <w:divBdr>
        <w:top w:val="none" w:sz="0" w:space="0" w:color="auto"/>
        <w:left w:val="none" w:sz="0" w:space="0" w:color="auto"/>
        <w:bottom w:val="none" w:sz="0" w:space="0" w:color="auto"/>
        <w:right w:val="none" w:sz="0" w:space="0" w:color="auto"/>
      </w:divBdr>
    </w:div>
    <w:div w:id="742677939">
      <w:bodyDiv w:val="1"/>
      <w:marLeft w:val="0"/>
      <w:marRight w:val="0"/>
      <w:marTop w:val="0"/>
      <w:marBottom w:val="0"/>
      <w:divBdr>
        <w:top w:val="none" w:sz="0" w:space="0" w:color="auto"/>
        <w:left w:val="none" w:sz="0" w:space="0" w:color="auto"/>
        <w:bottom w:val="none" w:sz="0" w:space="0" w:color="auto"/>
        <w:right w:val="none" w:sz="0" w:space="0" w:color="auto"/>
      </w:divBdr>
    </w:div>
    <w:div w:id="765855515">
      <w:bodyDiv w:val="1"/>
      <w:marLeft w:val="0"/>
      <w:marRight w:val="0"/>
      <w:marTop w:val="0"/>
      <w:marBottom w:val="0"/>
      <w:divBdr>
        <w:top w:val="none" w:sz="0" w:space="0" w:color="auto"/>
        <w:left w:val="none" w:sz="0" w:space="0" w:color="auto"/>
        <w:bottom w:val="none" w:sz="0" w:space="0" w:color="auto"/>
        <w:right w:val="none" w:sz="0" w:space="0" w:color="auto"/>
      </w:divBdr>
    </w:div>
    <w:div w:id="781386664">
      <w:bodyDiv w:val="1"/>
      <w:marLeft w:val="0"/>
      <w:marRight w:val="0"/>
      <w:marTop w:val="0"/>
      <w:marBottom w:val="0"/>
      <w:divBdr>
        <w:top w:val="none" w:sz="0" w:space="0" w:color="auto"/>
        <w:left w:val="none" w:sz="0" w:space="0" w:color="auto"/>
        <w:bottom w:val="none" w:sz="0" w:space="0" w:color="auto"/>
        <w:right w:val="none" w:sz="0" w:space="0" w:color="auto"/>
      </w:divBdr>
    </w:div>
    <w:div w:id="816531320">
      <w:bodyDiv w:val="1"/>
      <w:marLeft w:val="0"/>
      <w:marRight w:val="0"/>
      <w:marTop w:val="0"/>
      <w:marBottom w:val="0"/>
      <w:divBdr>
        <w:top w:val="none" w:sz="0" w:space="0" w:color="auto"/>
        <w:left w:val="none" w:sz="0" w:space="0" w:color="auto"/>
        <w:bottom w:val="none" w:sz="0" w:space="0" w:color="auto"/>
        <w:right w:val="none" w:sz="0" w:space="0" w:color="auto"/>
      </w:divBdr>
    </w:div>
    <w:div w:id="816914648">
      <w:bodyDiv w:val="1"/>
      <w:marLeft w:val="0"/>
      <w:marRight w:val="0"/>
      <w:marTop w:val="0"/>
      <w:marBottom w:val="0"/>
      <w:divBdr>
        <w:top w:val="none" w:sz="0" w:space="0" w:color="auto"/>
        <w:left w:val="none" w:sz="0" w:space="0" w:color="auto"/>
        <w:bottom w:val="none" w:sz="0" w:space="0" w:color="auto"/>
        <w:right w:val="none" w:sz="0" w:space="0" w:color="auto"/>
      </w:divBdr>
    </w:div>
    <w:div w:id="874001791">
      <w:bodyDiv w:val="1"/>
      <w:marLeft w:val="0"/>
      <w:marRight w:val="0"/>
      <w:marTop w:val="0"/>
      <w:marBottom w:val="0"/>
      <w:divBdr>
        <w:top w:val="none" w:sz="0" w:space="0" w:color="auto"/>
        <w:left w:val="none" w:sz="0" w:space="0" w:color="auto"/>
        <w:bottom w:val="none" w:sz="0" w:space="0" w:color="auto"/>
        <w:right w:val="none" w:sz="0" w:space="0" w:color="auto"/>
      </w:divBdr>
    </w:div>
    <w:div w:id="876165376">
      <w:bodyDiv w:val="1"/>
      <w:marLeft w:val="0"/>
      <w:marRight w:val="0"/>
      <w:marTop w:val="0"/>
      <w:marBottom w:val="0"/>
      <w:divBdr>
        <w:top w:val="none" w:sz="0" w:space="0" w:color="auto"/>
        <w:left w:val="none" w:sz="0" w:space="0" w:color="auto"/>
        <w:bottom w:val="none" w:sz="0" w:space="0" w:color="auto"/>
        <w:right w:val="none" w:sz="0" w:space="0" w:color="auto"/>
      </w:divBdr>
      <w:divsChild>
        <w:div w:id="5747808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86141624">
      <w:bodyDiv w:val="1"/>
      <w:marLeft w:val="0"/>
      <w:marRight w:val="0"/>
      <w:marTop w:val="0"/>
      <w:marBottom w:val="0"/>
      <w:divBdr>
        <w:top w:val="none" w:sz="0" w:space="0" w:color="auto"/>
        <w:left w:val="none" w:sz="0" w:space="0" w:color="auto"/>
        <w:bottom w:val="none" w:sz="0" w:space="0" w:color="auto"/>
        <w:right w:val="none" w:sz="0" w:space="0" w:color="auto"/>
      </w:divBdr>
    </w:div>
    <w:div w:id="898713350">
      <w:bodyDiv w:val="1"/>
      <w:marLeft w:val="0"/>
      <w:marRight w:val="0"/>
      <w:marTop w:val="0"/>
      <w:marBottom w:val="0"/>
      <w:divBdr>
        <w:top w:val="none" w:sz="0" w:space="0" w:color="auto"/>
        <w:left w:val="none" w:sz="0" w:space="0" w:color="auto"/>
        <w:bottom w:val="none" w:sz="0" w:space="0" w:color="auto"/>
        <w:right w:val="none" w:sz="0" w:space="0" w:color="auto"/>
      </w:divBdr>
    </w:div>
    <w:div w:id="916062546">
      <w:bodyDiv w:val="1"/>
      <w:marLeft w:val="0"/>
      <w:marRight w:val="0"/>
      <w:marTop w:val="0"/>
      <w:marBottom w:val="0"/>
      <w:divBdr>
        <w:top w:val="none" w:sz="0" w:space="0" w:color="auto"/>
        <w:left w:val="none" w:sz="0" w:space="0" w:color="auto"/>
        <w:bottom w:val="none" w:sz="0" w:space="0" w:color="auto"/>
        <w:right w:val="none" w:sz="0" w:space="0" w:color="auto"/>
      </w:divBdr>
    </w:div>
    <w:div w:id="917983167">
      <w:bodyDiv w:val="1"/>
      <w:marLeft w:val="0"/>
      <w:marRight w:val="0"/>
      <w:marTop w:val="0"/>
      <w:marBottom w:val="0"/>
      <w:divBdr>
        <w:top w:val="none" w:sz="0" w:space="0" w:color="auto"/>
        <w:left w:val="none" w:sz="0" w:space="0" w:color="auto"/>
        <w:bottom w:val="none" w:sz="0" w:space="0" w:color="auto"/>
        <w:right w:val="none" w:sz="0" w:space="0" w:color="auto"/>
      </w:divBdr>
    </w:div>
    <w:div w:id="920717876">
      <w:bodyDiv w:val="1"/>
      <w:marLeft w:val="0"/>
      <w:marRight w:val="0"/>
      <w:marTop w:val="0"/>
      <w:marBottom w:val="0"/>
      <w:divBdr>
        <w:top w:val="none" w:sz="0" w:space="0" w:color="auto"/>
        <w:left w:val="none" w:sz="0" w:space="0" w:color="auto"/>
        <w:bottom w:val="none" w:sz="0" w:space="0" w:color="auto"/>
        <w:right w:val="none" w:sz="0" w:space="0" w:color="auto"/>
      </w:divBdr>
    </w:div>
    <w:div w:id="960306139">
      <w:bodyDiv w:val="1"/>
      <w:marLeft w:val="0"/>
      <w:marRight w:val="0"/>
      <w:marTop w:val="0"/>
      <w:marBottom w:val="0"/>
      <w:divBdr>
        <w:top w:val="none" w:sz="0" w:space="0" w:color="auto"/>
        <w:left w:val="none" w:sz="0" w:space="0" w:color="auto"/>
        <w:bottom w:val="none" w:sz="0" w:space="0" w:color="auto"/>
        <w:right w:val="none" w:sz="0" w:space="0" w:color="auto"/>
      </w:divBdr>
    </w:div>
    <w:div w:id="968702916">
      <w:bodyDiv w:val="1"/>
      <w:marLeft w:val="0"/>
      <w:marRight w:val="0"/>
      <w:marTop w:val="0"/>
      <w:marBottom w:val="0"/>
      <w:divBdr>
        <w:top w:val="none" w:sz="0" w:space="0" w:color="auto"/>
        <w:left w:val="none" w:sz="0" w:space="0" w:color="auto"/>
        <w:bottom w:val="none" w:sz="0" w:space="0" w:color="auto"/>
        <w:right w:val="none" w:sz="0" w:space="0" w:color="auto"/>
      </w:divBdr>
    </w:div>
    <w:div w:id="1047989535">
      <w:bodyDiv w:val="1"/>
      <w:marLeft w:val="0"/>
      <w:marRight w:val="0"/>
      <w:marTop w:val="0"/>
      <w:marBottom w:val="0"/>
      <w:divBdr>
        <w:top w:val="none" w:sz="0" w:space="0" w:color="auto"/>
        <w:left w:val="none" w:sz="0" w:space="0" w:color="auto"/>
        <w:bottom w:val="none" w:sz="0" w:space="0" w:color="auto"/>
        <w:right w:val="none" w:sz="0" w:space="0" w:color="auto"/>
      </w:divBdr>
    </w:div>
    <w:div w:id="1050879642">
      <w:bodyDiv w:val="1"/>
      <w:marLeft w:val="0"/>
      <w:marRight w:val="0"/>
      <w:marTop w:val="0"/>
      <w:marBottom w:val="0"/>
      <w:divBdr>
        <w:top w:val="none" w:sz="0" w:space="0" w:color="auto"/>
        <w:left w:val="none" w:sz="0" w:space="0" w:color="auto"/>
        <w:bottom w:val="none" w:sz="0" w:space="0" w:color="auto"/>
        <w:right w:val="none" w:sz="0" w:space="0" w:color="auto"/>
      </w:divBdr>
    </w:div>
    <w:div w:id="1057440632">
      <w:bodyDiv w:val="1"/>
      <w:marLeft w:val="0"/>
      <w:marRight w:val="0"/>
      <w:marTop w:val="0"/>
      <w:marBottom w:val="0"/>
      <w:divBdr>
        <w:top w:val="none" w:sz="0" w:space="0" w:color="auto"/>
        <w:left w:val="none" w:sz="0" w:space="0" w:color="auto"/>
        <w:bottom w:val="none" w:sz="0" w:space="0" w:color="auto"/>
        <w:right w:val="none" w:sz="0" w:space="0" w:color="auto"/>
      </w:divBdr>
    </w:div>
    <w:div w:id="1073087064">
      <w:bodyDiv w:val="1"/>
      <w:marLeft w:val="0"/>
      <w:marRight w:val="0"/>
      <w:marTop w:val="0"/>
      <w:marBottom w:val="0"/>
      <w:divBdr>
        <w:top w:val="none" w:sz="0" w:space="0" w:color="auto"/>
        <w:left w:val="none" w:sz="0" w:space="0" w:color="auto"/>
        <w:bottom w:val="none" w:sz="0" w:space="0" w:color="auto"/>
        <w:right w:val="none" w:sz="0" w:space="0" w:color="auto"/>
      </w:divBdr>
    </w:div>
    <w:div w:id="1213352155">
      <w:bodyDiv w:val="1"/>
      <w:marLeft w:val="0"/>
      <w:marRight w:val="0"/>
      <w:marTop w:val="0"/>
      <w:marBottom w:val="0"/>
      <w:divBdr>
        <w:top w:val="none" w:sz="0" w:space="0" w:color="auto"/>
        <w:left w:val="none" w:sz="0" w:space="0" w:color="auto"/>
        <w:bottom w:val="none" w:sz="0" w:space="0" w:color="auto"/>
        <w:right w:val="none" w:sz="0" w:space="0" w:color="auto"/>
      </w:divBdr>
    </w:div>
    <w:div w:id="1226573640">
      <w:bodyDiv w:val="1"/>
      <w:marLeft w:val="0"/>
      <w:marRight w:val="0"/>
      <w:marTop w:val="0"/>
      <w:marBottom w:val="0"/>
      <w:divBdr>
        <w:top w:val="none" w:sz="0" w:space="0" w:color="auto"/>
        <w:left w:val="none" w:sz="0" w:space="0" w:color="auto"/>
        <w:bottom w:val="none" w:sz="0" w:space="0" w:color="auto"/>
        <w:right w:val="none" w:sz="0" w:space="0" w:color="auto"/>
      </w:divBdr>
    </w:div>
    <w:div w:id="1229919111">
      <w:bodyDiv w:val="1"/>
      <w:marLeft w:val="0"/>
      <w:marRight w:val="0"/>
      <w:marTop w:val="0"/>
      <w:marBottom w:val="0"/>
      <w:divBdr>
        <w:top w:val="none" w:sz="0" w:space="0" w:color="auto"/>
        <w:left w:val="none" w:sz="0" w:space="0" w:color="auto"/>
        <w:bottom w:val="none" w:sz="0" w:space="0" w:color="auto"/>
        <w:right w:val="none" w:sz="0" w:space="0" w:color="auto"/>
      </w:divBdr>
    </w:div>
    <w:div w:id="1248340943">
      <w:bodyDiv w:val="1"/>
      <w:marLeft w:val="0"/>
      <w:marRight w:val="0"/>
      <w:marTop w:val="0"/>
      <w:marBottom w:val="0"/>
      <w:divBdr>
        <w:top w:val="none" w:sz="0" w:space="0" w:color="auto"/>
        <w:left w:val="none" w:sz="0" w:space="0" w:color="auto"/>
        <w:bottom w:val="none" w:sz="0" w:space="0" w:color="auto"/>
        <w:right w:val="none" w:sz="0" w:space="0" w:color="auto"/>
      </w:divBdr>
    </w:div>
    <w:div w:id="1278026524">
      <w:bodyDiv w:val="1"/>
      <w:marLeft w:val="0"/>
      <w:marRight w:val="0"/>
      <w:marTop w:val="0"/>
      <w:marBottom w:val="0"/>
      <w:divBdr>
        <w:top w:val="none" w:sz="0" w:space="0" w:color="auto"/>
        <w:left w:val="none" w:sz="0" w:space="0" w:color="auto"/>
        <w:bottom w:val="none" w:sz="0" w:space="0" w:color="auto"/>
        <w:right w:val="none" w:sz="0" w:space="0" w:color="auto"/>
      </w:divBdr>
    </w:div>
    <w:div w:id="1293167327">
      <w:bodyDiv w:val="1"/>
      <w:marLeft w:val="0"/>
      <w:marRight w:val="0"/>
      <w:marTop w:val="0"/>
      <w:marBottom w:val="0"/>
      <w:divBdr>
        <w:top w:val="none" w:sz="0" w:space="0" w:color="auto"/>
        <w:left w:val="none" w:sz="0" w:space="0" w:color="auto"/>
        <w:bottom w:val="none" w:sz="0" w:space="0" w:color="auto"/>
        <w:right w:val="none" w:sz="0" w:space="0" w:color="auto"/>
      </w:divBdr>
    </w:div>
    <w:div w:id="1344745183">
      <w:bodyDiv w:val="1"/>
      <w:marLeft w:val="0"/>
      <w:marRight w:val="0"/>
      <w:marTop w:val="0"/>
      <w:marBottom w:val="0"/>
      <w:divBdr>
        <w:top w:val="none" w:sz="0" w:space="0" w:color="auto"/>
        <w:left w:val="none" w:sz="0" w:space="0" w:color="auto"/>
        <w:bottom w:val="none" w:sz="0" w:space="0" w:color="auto"/>
        <w:right w:val="none" w:sz="0" w:space="0" w:color="auto"/>
      </w:divBdr>
    </w:div>
    <w:div w:id="1397897338">
      <w:bodyDiv w:val="1"/>
      <w:marLeft w:val="0"/>
      <w:marRight w:val="0"/>
      <w:marTop w:val="0"/>
      <w:marBottom w:val="0"/>
      <w:divBdr>
        <w:top w:val="none" w:sz="0" w:space="0" w:color="auto"/>
        <w:left w:val="none" w:sz="0" w:space="0" w:color="auto"/>
        <w:bottom w:val="none" w:sz="0" w:space="0" w:color="auto"/>
        <w:right w:val="none" w:sz="0" w:space="0" w:color="auto"/>
      </w:divBdr>
    </w:div>
    <w:div w:id="1427074672">
      <w:bodyDiv w:val="1"/>
      <w:marLeft w:val="0"/>
      <w:marRight w:val="0"/>
      <w:marTop w:val="0"/>
      <w:marBottom w:val="0"/>
      <w:divBdr>
        <w:top w:val="none" w:sz="0" w:space="0" w:color="auto"/>
        <w:left w:val="none" w:sz="0" w:space="0" w:color="auto"/>
        <w:bottom w:val="none" w:sz="0" w:space="0" w:color="auto"/>
        <w:right w:val="none" w:sz="0" w:space="0" w:color="auto"/>
      </w:divBdr>
    </w:div>
    <w:div w:id="1455829663">
      <w:bodyDiv w:val="1"/>
      <w:marLeft w:val="0"/>
      <w:marRight w:val="0"/>
      <w:marTop w:val="0"/>
      <w:marBottom w:val="0"/>
      <w:divBdr>
        <w:top w:val="none" w:sz="0" w:space="0" w:color="auto"/>
        <w:left w:val="none" w:sz="0" w:space="0" w:color="auto"/>
        <w:bottom w:val="none" w:sz="0" w:space="0" w:color="auto"/>
        <w:right w:val="none" w:sz="0" w:space="0" w:color="auto"/>
      </w:divBdr>
    </w:div>
    <w:div w:id="1494949982">
      <w:bodyDiv w:val="1"/>
      <w:marLeft w:val="0"/>
      <w:marRight w:val="0"/>
      <w:marTop w:val="0"/>
      <w:marBottom w:val="0"/>
      <w:divBdr>
        <w:top w:val="none" w:sz="0" w:space="0" w:color="auto"/>
        <w:left w:val="none" w:sz="0" w:space="0" w:color="auto"/>
        <w:bottom w:val="none" w:sz="0" w:space="0" w:color="auto"/>
        <w:right w:val="none" w:sz="0" w:space="0" w:color="auto"/>
      </w:divBdr>
    </w:div>
    <w:div w:id="1503931202">
      <w:bodyDiv w:val="1"/>
      <w:marLeft w:val="0"/>
      <w:marRight w:val="0"/>
      <w:marTop w:val="0"/>
      <w:marBottom w:val="0"/>
      <w:divBdr>
        <w:top w:val="none" w:sz="0" w:space="0" w:color="auto"/>
        <w:left w:val="none" w:sz="0" w:space="0" w:color="auto"/>
        <w:bottom w:val="none" w:sz="0" w:space="0" w:color="auto"/>
        <w:right w:val="none" w:sz="0" w:space="0" w:color="auto"/>
      </w:divBdr>
    </w:div>
    <w:div w:id="1515414358">
      <w:bodyDiv w:val="1"/>
      <w:marLeft w:val="0"/>
      <w:marRight w:val="0"/>
      <w:marTop w:val="0"/>
      <w:marBottom w:val="0"/>
      <w:divBdr>
        <w:top w:val="none" w:sz="0" w:space="0" w:color="auto"/>
        <w:left w:val="none" w:sz="0" w:space="0" w:color="auto"/>
        <w:bottom w:val="none" w:sz="0" w:space="0" w:color="auto"/>
        <w:right w:val="none" w:sz="0" w:space="0" w:color="auto"/>
      </w:divBdr>
    </w:div>
    <w:div w:id="1533417931">
      <w:bodyDiv w:val="1"/>
      <w:marLeft w:val="0"/>
      <w:marRight w:val="0"/>
      <w:marTop w:val="0"/>
      <w:marBottom w:val="0"/>
      <w:divBdr>
        <w:top w:val="none" w:sz="0" w:space="0" w:color="auto"/>
        <w:left w:val="none" w:sz="0" w:space="0" w:color="auto"/>
        <w:bottom w:val="none" w:sz="0" w:space="0" w:color="auto"/>
        <w:right w:val="none" w:sz="0" w:space="0" w:color="auto"/>
      </w:divBdr>
    </w:div>
    <w:div w:id="1624533611">
      <w:bodyDiv w:val="1"/>
      <w:marLeft w:val="0"/>
      <w:marRight w:val="0"/>
      <w:marTop w:val="0"/>
      <w:marBottom w:val="0"/>
      <w:divBdr>
        <w:top w:val="none" w:sz="0" w:space="0" w:color="auto"/>
        <w:left w:val="none" w:sz="0" w:space="0" w:color="auto"/>
        <w:bottom w:val="none" w:sz="0" w:space="0" w:color="auto"/>
        <w:right w:val="none" w:sz="0" w:space="0" w:color="auto"/>
      </w:divBdr>
    </w:div>
    <w:div w:id="1665622547">
      <w:bodyDiv w:val="1"/>
      <w:marLeft w:val="0"/>
      <w:marRight w:val="0"/>
      <w:marTop w:val="0"/>
      <w:marBottom w:val="0"/>
      <w:divBdr>
        <w:top w:val="none" w:sz="0" w:space="0" w:color="auto"/>
        <w:left w:val="none" w:sz="0" w:space="0" w:color="auto"/>
        <w:bottom w:val="none" w:sz="0" w:space="0" w:color="auto"/>
        <w:right w:val="none" w:sz="0" w:space="0" w:color="auto"/>
      </w:divBdr>
    </w:div>
    <w:div w:id="1701740054">
      <w:bodyDiv w:val="1"/>
      <w:marLeft w:val="0"/>
      <w:marRight w:val="0"/>
      <w:marTop w:val="0"/>
      <w:marBottom w:val="0"/>
      <w:divBdr>
        <w:top w:val="none" w:sz="0" w:space="0" w:color="auto"/>
        <w:left w:val="none" w:sz="0" w:space="0" w:color="auto"/>
        <w:bottom w:val="none" w:sz="0" w:space="0" w:color="auto"/>
        <w:right w:val="none" w:sz="0" w:space="0" w:color="auto"/>
      </w:divBdr>
    </w:div>
    <w:div w:id="1754542752">
      <w:bodyDiv w:val="1"/>
      <w:marLeft w:val="0"/>
      <w:marRight w:val="0"/>
      <w:marTop w:val="0"/>
      <w:marBottom w:val="0"/>
      <w:divBdr>
        <w:top w:val="none" w:sz="0" w:space="0" w:color="auto"/>
        <w:left w:val="none" w:sz="0" w:space="0" w:color="auto"/>
        <w:bottom w:val="none" w:sz="0" w:space="0" w:color="auto"/>
        <w:right w:val="none" w:sz="0" w:space="0" w:color="auto"/>
      </w:divBdr>
    </w:div>
    <w:div w:id="1782649843">
      <w:bodyDiv w:val="1"/>
      <w:marLeft w:val="0"/>
      <w:marRight w:val="0"/>
      <w:marTop w:val="0"/>
      <w:marBottom w:val="0"/>
      <w:divBdr>
        <w:top w:val="none" w:sz="0" w:space="0" w:color="auto"/>
        <w:left w:val="none" w:sz="0" w:space="0" w:color="auto"/>
        <w:bottom w:val="none" w:sz="0" w:space="0" w:color="auto"/>
        <w:right w:val="none" w:sz="0" w:space="0" w:color="auto"/>
      </w:divBdr>
    </w:div>
    <w:div w:id="1793480854">
      <w:bodyDiv w:val="1"/>
      <w:marLeft w:val="0"/>
      <w:marRight w:val="0"/>
      <w:marTop w:val="0"/>
      <w:marBottom w:val="0"/>
      <w:divBdr>
        <w:top w:val="none" w:sz="0" w:space="0" w:color="auto"/>
        <w:left w:val="none" w:sz="0" w:space="0" w:color="auto"/>
        <w:bottom w:val="none" w:sz="0" w:space="0" w:color="auto"/>
        <w:right w:val="none" w:sz="0" w:space="0" w:color="auto"/>
      </w:divBdr>
    </w:div>
    <w:div w:id="1841844700">
      <w:bodyDiv w:val="1"/>
      <w:marLeft w:val="0"/>
      <w:marRight w:val="0"/>
      <w:marTop w:val="0"/>
      <w:marBottom w:val="0"/>
      <w:divBdr>
        <w:top w:val="none" w:sz="0" w:space="0" w:color="auto"/>
        <w:left w:val="none" w:sz="0" w:space="0" w:color="auto"/>
        <w:bottom w:val="none" w:sz="0" w:space="0" w:color="auto"/>
        <w:right w:val="none" w:sz="0" w:space="0" w:color="auto"/>
      </w:divBdr>
    </w:div>
    <w:div w:id="1927372763">
      <w:bodyDiv w:val="1"/>
      <w:marLeft w:val="0"/>
      <w:marRight w:val="0"/>
      <w:marTop w:val="0"/>
      <w:marBottom w:val="0"/>
      <w:divBdr>
        <w:top w:val="none" w:sz="0" w:space="0" w:color="auto"/>
        <w:left w:val="none" w:sz="0" w:space="0" w:color="auto"/>
        <w:bottom w:val="none" w:sz="0" w:space="0" w:color="auto"/>
        <w:right w:val="none" w:sz="0" w:space="0" w:color="auto"/>
      </w:divBdr>
    </w:div>
    <w:div w:id="1977293718">
      <w:bodyDiv w:val="1"/>
      <w:marLeft w:val="0"/>
      <w:marRight w:val="0"/>
      <w:marTop w:val="0"/>
      <w:marBottom w:val="0"/>
      <w:divBdr>
        <w:top w:val="none" w:sz="0" w:space="0" w:color="auto"/>
        <w:left w:val="none" w:sz="0" w:space="0" w:color="auto"/>
        <w:bottom w:val="none" w:sz="0" w:space="0" w:color="auto"/>
        <w:right w:val="none" w:sz="0" w:space="0" w:color="auto"/>
      </w:divBdr>
    </w:div>
    <w:div w:id="1997537844">
      <w:bodyDiv w:val="1"/>
      <w:marLeft w:val="0"/>
      <w:marRight w:val="0"/>
      <w:marTop w:val="0"/>
      <w:marBottom w:val="0"/>
      <w:divBdr>
        <w:top w:val="none" w:sz="0" w:space="0" w:color="auto"/>
        <w:left w:val="none" w:sz="0" w:space="0" w:color="auto"/>
        <w:bottom w:val="none" w:sz="0" w:space="0" w:color="auto"/>
        <w:right w:val="none" w:sz="0" w:space="0" w:color="auto"/>
      </w:divBdr>
    </w:div>
    <w:div w:id="2018000130">
      <w:bodyDiv w:val="1"/>
      <w:marLeft w:val="0"/>
      <w:marRight w:val="0"/>
      <w:marTop w:val="0"/>
      <w:marBottom w:val="0"/>
      <w:divBdr>
        <w:top w:val="none" w:sz="0" w:space="0" w:color="auto"/>
        <w:left w:val="none" w:sz="0" w:space="0" w:color="auto"/>
        <w:bottom w:val="none" w:sz="0" w:space="0" w:color="auto"/>
        <w:right w:val="none" w:sz="0" w:space="0" w:color="auto"/>
      </w:divBdr>
    </w:div>
    <w:div w:id="2068994442">
      <w:bodyDiv w:val="1"/>
      <w:marLeft w:val="0"/>
      <w:marRight w:val="0"/>
      <w:marTop w:val="0"/>
      <w:marBottom w:val="0"/>
      <w:divBdr>
        <w:top w:val="none" w:sz="0" w:space="0" w:color="auto"/>
        <w:left w:val="none" w:sz="0" w:space="0" w:color="auto"/>
        <w:bottom w:val="none" w:sz="0" w:space="0" w:color="auto"/>
        <w:right w:val="none" w:sz="0" w:space="0" w:color="auto"/>
      </w:divBdr>
    </w:div>
    <w:div w:id="20992507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artner.com/smarterwithgartner/welcome-to-the-api-economy/" TargetMode="External"/><Relationship Id="rId18" Type="http://schemas.openxmlformats.org/officeDocument/2006/relationships/image" Target="media/image6.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hyperlink" Target="https://developer.walgreen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https://developer.walgreens.com/" TargetMode="External"/><Relationship Id="rId10" Type="http://schemas.openxmlformats.org/officeDocument/2006/relationships/hyperlink" Target="mailto:Sabyasachi.Chowdhury@cognizant.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hyperlink" Target="https://www.gartner.com/smarterwithgartner/welcome-to-the-api-economy/"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70535-A83B-41AC-9CF8-607B5C03A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11</Pages>
  <Words>3364</Words>
  <Characters>19176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Sabyasachi Chowdhury</dc:creator>
  <cp:lastModifiedBy>Cognizant Technology Solutions</cp:lastModifiedBy>
  <cp:revision>36</cp:revision>
  <cp:lastPrinted>2017-06-16T01:49:00Z</cp:lastPrinted>
  <dcterms:created xsi:type="dcterms:W3CDTF">2017-08-15T22:07:00Z</dcterms:created>
  <dcterms:modified xsi:type="dcterms:W3CDTF">2017-09-25T03:54:00Z</dcterms:modified>
</cp:coreProperties>
</file>